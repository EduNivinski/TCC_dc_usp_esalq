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B" w14:textId="0EA0C500" w:rsidR="00A7611A" w:rsidRPr="003625D1" w:rsidRDefault="006D7817" w:rsidP="00860F38">
      <w:pPr>
        <w:spacing w:line="240" w:lineRule="auto"/>
        <w:jc w:val="center"/>
        <w:rPr>
          <w:b/>
        </w:rPr>
      </w:pPr>
      <w:r>
        <w:rPr>
          <w:b/>
        </w:rPr>
        <w:t xml:space="preserve"> </w:t>
      </w:r>
      <w:r w:rsidR="00F9681F">
        <w:rPr>
          <w:b/>
        </w:rPr>
        <w:t xml:space="preserve">Efeitos da </w:t>
      </w:r>
      <w:r w:rsidR="00D60ABD">
        <w:rPr>
          <w:b/>
        </w:rPr>
        <w:t>P</w:t>
      </w:r>
      <w:r w:rsidR="00F9681F">
        <w:rPr>
          <w:b/>
        </w:rPr>
        <w:t xml:space="preserve">andemia na </w:t>
      </w:r>
      <w:r w:rsidR="00D60ABD">
        <w:rPr>
          <w:b/>
        </w:rPr>
        <w:t>P</w:t>
      </w:r>
      <w:r w:rsidR="00F9681F">
        <w:rPr>
          <w:b/>
        </w:rPr>
        <w:t>ercepção d</w:t>
      </w:r>
      <w:r w:rsidR="00D60ABD">
        <w:rPr>
          <w:b/>
        </w:rPr>
        <w:t>a</w:t>
      </w:r>
      <w:r w:rsidR="00F9681F">
        <w:rPr>
          <w:b/>
        </w:rPr>
        <w:t xml:space="preserve"> </w:t>
      </w:r>
      <w:r w:rsidR="00D60ABD">
        <w:rPr>
          <w:b/>
        </w:rPr>
        <w:t>F</w:t>
      </w:r>
      <w:r w:rsidR="00F9681F">
        <w:rPr>
          <w:b/>
        </w:rPr>
        <w:t xml:space="preserve">elicidade e </w:t>
      </w:r>
      <w:r w:rsidR="00D60ABD">
        <w:rPr>
          <w:b/>
        </w:rPr>
        <w:t>B</w:t>
      </w:r>
      <w:r w:rsidR="00F9681F">
        <w:rPr>
          <w:b/>
        </w:rPr>
        <w:t>em-</w:t>
      </w:r>
      <w:r w:rsidR="00D60ABD">
        <w:rPr>
          <w:b/>
        </w:rPr>
        <w:t>E</w:t>
      </w:r>
      <w:r w:rsidR="00F9681F">
        <w:rPr>
          <w:b/>
        </w:rPr>
        <w:t xml:space="preserve">star em </w:t>
      </w:r>
      <w:r w:rsidR="00D60ABD">
        <w:rPr>
          <w:b/>
        </w:rPr>
        <w:t>D</w:t>
      </w:r>
      <w:r w:rsidR="00F9681F">
        <w:rPr>
          <w:b/>
        </w:rPr>
        <w:t xml:space="preserve">iferentes </w:t>
      </w:r>
      <w:r w:rsidR="00D60ABD">
        <w:rPr>
          <w:b/>
        </w:rPr>
        <w:t>P</w:t>
      </w:r>
      <w:r w:rsidR="00F9681F">
        <w:rPr>
          <w:b/>
        </w:rPr>
        <w:t>aíses</w:t>
      </w:r>
      <w:del w:id="1" w:author="Gabriela Scur Almudi" w:date="2022-05-19T10:13:00Z">
        <w:r w:rsidR="00D60ABD" w:rsidDel="00FB607E">
          <w:rPr>
            <w:b/>
          </w:rPr>
          <w:delText>.</w:delText>
        </w:r>
      </w:del>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20EB8019" w:rsidR="001E108A" w:rsidRPr="006F0623" w:rsidRDefault="00F9681F" w:rsidP="00CE617C">
      <w:pPr>
        <w:spacing w:line="240" w:lineRule="auto"/>
        <w:jc w:val="center"/>
        <w:rPr>
          <w:b/>
          <w:color w:val="FF0000"/>
          <w:sz w:val="18"/>
        </w:rPr>
      </w:pPr>
      <w:r>
        <w:t>Eduardo Augusto Nivinski</w:t>
      </w:r>
      <w:r w:rsidR="00A7611A" w:rsidRPr="006F0623">
        <w:t>¹</w:t>
      </w:r>
      <w:r w:rsidR="009E3D42" w:rsidRPr="006F0623">
        <w:t>*</w:t>
      </w:r>
      <w:r w:rsidR="00EF1F11" w:rsidRPr="006F0623">
        <w:t>;</w:t>
      </w:r>
      <w:r w:rsidR="00C64E7D" w:rsidRPr="006F0623">
        <w:rPr>
          <w:vertAlign w:val="superscript"/>
        </w:rPr>
        <w:t xml:space="preserve"> </w:t>
      </w:r>
      <w:del w:id="2" w:author="Gabriela Scur Almudi" w:date="2022-05-19T10:13:00Z">
        <w:r w:rsidR="00EF1F11" w:rsidRPr="00E84B68" w:rsidDel="00FB607E">
          <w:rPr>
            <w:rPrChange w:id="3" w:author="eduardo" w:date="2022-05-20T16:16:00Z">
              <w:rPr>
                <w:highlight w:val="yellow"/>
              </w:rPr>
            </w:rPrChange>
          </w:rPr>
          <w:delText>nome completo orientador</w:delText>
        </w:r>
      </w:del>
      <w:ins w:id="4" w:author="Gabriela Scur Almudi" w:date="2022-05-19T10:13:00Z">
        <w:r w:rsidR="00FB607E" w:rsidRPr="00E84B68">
          <w:rPr>
            <w:rPrChange w:id="5" w:author="eduardo" w:date="2022-05-20T16:16:00Z">
              <w:rPr>
                <w:highlight w:val="yellow"/>
              </w:rPr>
            </w:rPrChange>
          </w:rPr>
          <w:t xml:space="preserve">Gabriela </w:t>
        </w:r>
        <w:proofErr w:type="spellStart"/>
        <w:r w:rsidR="00FB607E" w:rsidRPr="00E84B68">
          <w:rPr>
            <w:rPrChange w:id="6" w:author="eduardo" w:date="2022-05-20T16:16:00Z">
              <w:rPr>
                <w:highlight w:val="yellow"/>
              </w:rPr>
            </w:rPrChange>
          </w:rPr>
          <w:t>Scur</w:t>
        </w:r>
        <w:proofErr w:type="spellEnd"/>
        <w:r w:rsidR="00FB607E" w:rsidRPr="00E84B68">
          <w:rPr>
            <w:rPrChange w:id="7" w:author="eduardo" w:date="2022-05-20T16:16:00Z">
              <w:rPr>
                <w:highlight w:val="yellow"/>
              </w:rPr>
            </w:rPrChange>
          </w:rPr>
          <w:t xml:space="preserve"> </w:t>
        </w:r>
      </w:ins>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580C9874"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514966">
        <w:rPr>
          <w:sz w:val="18"/>
          <w:szCs w:val="18"/>
        </w:rPr>
        <w:t>Graduado em Ciências Sociais (USP-FFLCH)</w:t>
      </w:r>
      <w:r w:rsidR="0093332B" w:rsidRPr="006F0623">
        <w:rPr>
          <w:sz w:val="18"/>
          <w:szCs w:val="18"/>
        </w:rPr>
        <w:t xml:space="preserve">. </w:t>
      </w:r>
      <w:r w:rsidR="00514966">
        <w:rPr>
          <w:sz w:val="18"/>
          <w:szCs w:val="18"/>
        </w:rPr>
        <w:t>Rua Tarumã, 33</w:t>
      </w:r>
      <w:r w:rsidR="003F77A8" w:rsidRPr="006F0623">
        <w:rPr>
          <w:sz w:val="18"/>
          <w:szCs w:val="18"/>
        </w:rPr>
        <w:t xml:space="preserve"> –</w:t>
      </w:r>
      <w:r w:rsidRPr="006F0623">
        <w:rPr>
          <w:sz w:val="18"/>
          <w:szCs w:val="18"/>
        </w:rPr>
        <w:t xml:space="preserve"> </w:t>
      </w:r>
      <w:r w:rsidR="00177DAB">
        <w:rPr>
          <w:sz w:val="18"/>
          <w:szCs w:val="18"/>
        </w:rPr>
        <w:t>Jardim Cláudio</w:t>
      </w:r>
      <w:r w:rsidR="0093332B" w:rsidRPr="006F0623">
        <w:rPr>
          <w:sz w:val="18"/>
          <w:szCs w:val="18"/>
        </w:rPr>
        <w:t xml:space="preserve">; </w:t>
      </w:r>
      <w:r w:rsidR="00177DAB" w:rsidRPr="006F0623">
        <w:rPr>
          <w:sz w:val="18"/>
          <w:szCs w:val="18"/>
        </w:rPr>
        <w:t>0</w:t>
      </w:r>
      <w:r w:rsidR="00177DAB">
        <w:rPr>
          <w:sz w:val="18"/>
          <w:szCs w:val="18"/>
        </w:rPr>
        <w:t>6715</w:t>
      </w:r>
      <w:r w:rsidR="0093332B" w:rsidRPr="006F0623">
        <w:rPr>
          <w:sz w:val="18"/>
          <w:szCs w:val="18"/>
        </w:rPr>
        <w:t>-</w:t>
      </w:r>
      <w:r w:rsidR="00177DAB">
        <w:rPr>
          <w:sz w:val="18"/>
          <w:szCs w:val="18"/>
        </w:rPr>
        <w:t>815</w:t>
      </w:r>
      <w:r w:rsidR="00177DAB" w:rsidRPr="006F0623">
        <w:rPr>
          <w:sz w:val="18"/>
          <w:szCs w:val="18"/>
        </w:rPr>
        <w:t xml:space="preserve">   </w:t>
      </w:r>
      <w:r w:rsidR="00177DAB">
        <w:rPr>
          <w:sz w:val="18"/>
          <w:szCs w:val="18"/>
        </w:rPr>
        <w:t>Cotia</w:t>
      </w:r>
      <w:r w:rsidR="0093332B" w:rsidRPr="006F0623">
        <w:rPr>
          <w:sz w:val="18"/>
          <w:szCs w:val="18"/>
        </w:rPr>
        <w:t xml:space="preserve">, </w:t>
      </w:r>
      <w:r w:rsidR="00177DAB">
        <w:rPr>
          <w:sz w:val="18"/>
          <w:szCs w:val="18"/>
        </w:rPr>
        <w:t>SP</w:t>
      </w:r>
      <w:r w:rsidR="003F77A8" w:rsidRPr="006F0623">
        <w:rPr>
          <w:sz w:val="18"/>
          <w:szCs w:val="18"/>
        </w:rPr>
        <w:t>,</w:t>
      </w:r>
      <w:r w:rsidRPr="006F0623">
        <w:rPr>
          <w:sz w:val="18"/>
          <w:szCs w:val="18"/>
        </w:rPr>
        <w:t xml:space="preserve"> </w:t>
      </w:r>
      <w:r w:rsidR="00177DAB">
        <w:rPr>
          <w:sz w:val="18"/>
          <w:szCs w:val="18"/>
        </w:rPr>
        <w:t>Brasil</w:t>
      </w:r>
      <w:r w:rsidR="00177DAB" w:rsidRPr="006F0623">
        <w:rPr>
          <w:sz w:val="18"/>
          <w:szCs w:val="18"/>
        </w:rPr>
        <w:t xml:space="preserve"> </w:t>
      </w:r>
    </w:p>
    <w:p w14:paraId="602F4710" w14:textId="6C441BB4" w:rsidR="0031459B" w:rsidRPr="00E84B68" w:rsidDel="00FB607E" w:rsidRDefault="00A7611A" w:rsidP="004E1ADB">
      <w:pPr>
        <w:spacing w:line="240" w:lineRule="auto"/>
        <w:rPr>
          <w:del w:id="8" w:author="Gabriela Scur Almudi" w:date="2022-05-19T10:18:00Z"/>
          <w:sz w:val="18"/>
          <w:szCs w:val="18"/>
          <w:rPrChange w:id="9" w:author="eduardo" w:date="2022-05-20T16:16:00Z">
            <w:rPr>
              <w:del w:id="10" w:author="Gabriela Scur Almudi" w:date="2022-05-19T10:18:00Z"/>
              <w:sz w:val="18"/>
              <w:szCs w:val="18"/>
              <w:highlight w:val="yellow"/>
            </w:rPr>
          </w:rPrChange>
        </w:rPr>
      </w:pPr>
      <w:r w:rsidRPr="00E84B68">
        <w:rPr>
          <w:sz w:val="18"/>
          <w:szCs w:val="18"/>
          <w:vertAlign w:val="superscript"/>
          <w:rPrChange w:id="11" w:author="eduardo" w:date="2022-05-20T16:16:00Z">
            <w:rPr>
              <w:sz w:val="18"/>
              <w:szCs w:val="18"/>
              <w:highlight w:val="yellow"/>
              <w:vertAlign w:val="superscript"/>
            </w:rPr>
          </w:rPrChange>
        </w:rPr>
        <w:t>2</w:t>
      </w:r>
      <w:r w:rsidR="00BB71DF" w:rsidRPr="00E84B68">
        <w:rPr>
          <w:sz w:val="18"/>
          <w:szCs w:val="18"/>
          <w:vertAlign w:val="superscript"/>
          <w:rPrChange w:id="12" w:author="eduardo" w:date="2022-05-20T16:16:00Z">
            <w:rPr>
              <w:sz w:val="18"/>
              <w:szCs w:val="18"/>
              <w:highlight w:val="yellow"/>
              <w:vertAlign w:val="superscript"/>
            </w:rPr>
          </w:rPrChange>
        </w:rPr>
        <w:t xml:space="preserve"> </w:t>
      </w:r>
      <w:del w:id="13" w:author="Gabriela Scur Almudi" w:date="2022-05-19T10:13:00Z">
        <w:r w:rsidR="0031459B" w:rsidRPr="00E84B68" w:rsidDel="00FB607E">
          <w:rPr>
            <w:sz w:val="18"/>
            <w:szCs w:val="18"/>
            <w:rPrChange w:id="14" w:author="eduardo" w:date="2022-05-20T16:16:00Z">
              <w:rPr>
                <w:sz w:val="18"/>
                <w:szCs w:val="18"/>
                <w:highlight w:val="yellow"/>
              </w:rPr>
            </w:rPrChange>
          </w:rPr>
          <w:delText>Nome da Empresa ou Instituição (opcional)</w:delText>
        </w:r>
      </w:del>
      <w:ins w:id="15" w:author="Gabriela Scur Almudi" w:date="2022-05-19T10:13:00Z">
        <w:r w:rsidR="00FB607E" w:rsidRPr="00E84B68">
          <w:rPr>
            <w:sz w:val="18"/>
            <w:szCs w:val="18"/>
            <w:rPrChange w:id="16" w:author="eduardo" w:date="2022-05-20T16:16:00Z">
              <w:rPr>
                <w:sz w:val="18"/>
                <w:szCs w:val="18"/>
                <w:highlight w:val="yellow"/>
              </w:rPr>
            </w:rPrChange>
          </w:rPr>
          <w:t>Centro U</w:t>
        </w:r>
      </w:ins>
      <w:ins w:id="17" w:author="Gabriela Scur Almudi" w:date="2022-05-19T10:17:00Z">
        <w:r w:rsidR="00FB607E" w:rsidRPr="00E84B68">
          <w:rPr>
            <w:sz w:val="18"/>
            <w:szCs w:val="18"/>
            <w:rPrChange w:id="18" w:author="eduardo" w:date="2022-05-20T16:16:00Z">
              <w:rPr>
                <w:sz w:val="18"/>
                <w:szCs w:val="18"/>
                <w:highlight w:val="yellow"/>
              </w:rPr>
            </w:rPrChange>
          </w:rPr>
          <w:t>niversitário FEI</w:t>
        </w:r>
      </w:ins>
      <w:r w:rsidR="0031459B" w:rsidRPr="00E84B68">
        <w:rPr>
          <w:sz w:val="18"/>
          <w:szCs w:val="18"/>
          <w:rPrChange w:id="19" w:author="eduardo" w:date="2022-05-20T16:16:00Z">
            <w:rPr>
              <w:sz w:val="18"/>
              <w:szCs w:val="18"/>
              <w:highlight w:val="yellow"/>
            </w:rPr>
          </w:rPrChange>
        </w:rPr>
        <w:t xml:space="preserve">. </w:t>
      </w:r>
      <w:del w:id="20" w:author="Gabriela Scur Almudi" w:date="2022-05-19T10:17:00Z">
        <w:r w:rsidR="0031459B" w:rsidRPr="00E84B68" w:rsidDel="00FB607E">
          <w:rPr>
            <w:sz w:val="18"/>
            <w:szCs w:val="18"/>
            <w:rPrChange w:id="21" w:author="eduardo" w:date="2022-05-20T16:16:00Z">
              <w:rPr>
                <w:sz w:val="18"/>
                <w:szCs w:val="18"/>
                <w:highlight w:val="yellow"/>
              </w:rPr>
            </w:rPrChange>
          </w:rPr>
          <w:delText>Titulação ou função ou departamento</w:delText>
        </w:r>
      </w:del>
      <w:ins w:id="22" w:author="Gabriela Scur Almudi" w:date="2022-05-19T10:17:00Z">
        <w:r w:rsidR="00FB607E" w:rsidRPr="00E84B68">
          <w:rPr>
            <w:sz w:val="18"/>
            <w:szCs w:val="18"/>
            <w:rPrChange w:id="23" w:author="eduardo" w:date="2022-05-20T16:16:00Z">
              <w:rPr>
                <w:sz w:val="18"/>
                <w:szCs w:val="18"/>
                <w:highlight w:val="yellow"/>
              </w:rPr>
            </w:rPrChange>
          </w:rPr>
          <w:t xml:space="preserve">Departamento de Engenharia de Produção. </w:t>
        </w:r>
      </w:ins>
      <w:ins w:id="24" w:author="Gabriela Scur Almudi" w:date="2022-05-19T10:18:00Z">
        <w:r w:rsidR="00FB607E" w:rsidRPr="00E84B68">
          <w:rPr>
            <w:sz w:val="18"/>
            <w:szCs w:val="18"/>
            <w:rPrChange w:id="25" w:author="eduardo" w:date="2022-05-20T16:16:00Z">
              <w:rPr>
                <w:sz w:val="18"/>
                <w:szCs w:val="18"/>
                <w:highlight w:val="yellow"/>
              </w:rPr>
            </w:rPrChange>
          </w:rPr>
          <w:t>Av. Humberto de Alencar Castelo Branco, 3972-B - Assunção, São Bernardo do Campo - SP, 09850-901</w:t>
        </w:r>
      </w:ins>
      <w:del w:id="26" w:author="Gabriela Scur Almudi" w:date="2022-05-19T10:18:00Z">
        <w:r w:rsidR="0031459B" w:rsidRPr="00E84B68" w:rsidDel="00FB607E">
          <w:rPr>
            <w:sz w:val="18"/>
            <w:szCs w:val="18"/>
            <w:rPrChange w:id="27" w:author="eduardo" w:date="2022-05-20T16:16:00Z">
              <w:rPr>
                <w:sz w:val="18"/>
                <w:szCs w:val="18"/>
                <w:highlight w:val="yellow"/>
              </w:rPr>
            </w:rPrChange>
          </w:rPr>
          <w:delText>. Endereço completo (pessoal ou profissional) – Bairro; 00000-000    Cidade, Estado, País</w:delText>
        </w:r>
      </w:del>
    </w:p>
    <w:p w14:paraId="1CB9E6B0" w14:textId="4B0AB353" w:rsidR="009E3D42" w:rsidRPr="00E84B68" w:rsidRDefault="009E3D42" w:rsidP="004E1ADB">
      <w:pPr>
        <w:spacing w:line="240" w:lineRule="auto"/>
        <w:rPr>
          <w:sz w:val="18"/>
          <w:szCs w:val="18"/>
          <w:rPrChange w:id="28" w:author="eduardo" w:date="2022-05-20T16:16:00Z">
            <w:rPr>
              <w:sz w:val="18"/>
              <w:szCs w:val="18"/>
              <w:highlight w:val="yellow"/>
            </w:rPr>
          </w:rPrChange>
        </w:rPr>
      </w:pPr>
      <w:r w:rsidRPr="00E84B68">
        <w:rPr>
          <w:sz w:val="18"/>
          <w:szCs w:val="18"/>
          <w:rPrChange w:id="29" w:author="eduardo" w:date="2022-05-20T16:16:00Z">
            <w:rPr>
              <w:sz w:val="18"/>
              <w:szCs w:val="18"/>
              <w:highlight w:val="yellow"/>
            </w:rPr>
          </w:rPrChange>
        </w:rPr>
        <w:t>*</w:t>
      </w:r>
      <w:bookmarkStart w:id="30" w:name="_Hlk33885760"/>
      <w:bookmarkStart w:id="31" w:name="_Hlk33948379"/>
      <w:r w:rsidRPr="00E84B68">
        <w:rPr>
          <w:sz w:val="18"/>
          <w:szCs w:val="18"/>
          <w:rPrChange w:id="32" w:author="eduardo" w:date="2022-05-20T16:16:00Z">
            <w:rPr>
              <w:sz w:val="18"/>
              <w:szCs w:val="18"/>
              <w:highlight w:val="yellow"/>
            </w:rPr>
          </w:rPrChange>
        </w:rPr>
        <w:t>autor correspondente</w:t>
      </w:r>
      <w:bookmarkEnd w:id="30"/>
      <w:r w:rsidRPr="00E84B68">
        <w:rPr>
          <w:sz w:val="18"/>
          <w:szCs w:val="18"/>
          <w:rPrChange w:id="33" w:author="eduardo" w:date="2022-05-20T16:16:00Z">
            <w:rPr>
              <w:sz w:val="18"/>
              <w:szCs w:val="18"/>
              <w:highlight w:val="yellow"/>
            </w:rPr>
          </w:rPrChange>
        </w:rPr>
        <w:t xml:space="preserve">: </w:t>
      </w:r>
      <w:bookmarkEnd w:id="31"/>
      <w:r w:rsidR="00177DAB" w:rsidRPr="00E84B68">
        <w:rPr>
          <w:sz w:val="18"/>
          <w:szCs w:val="18"/>
          <w:rPrChange w:id="34" w:author="eduardo" w:date="2022-05-20T16:16:00Z">
            <w:rPr>
              <w:sz w:val="18"/>
              <w:szCs w:val="18"/>
              <w:highlight w:val="yellow"/>
            </w:rPr>
          </w:rPrChange>
        </w:rPr>
        <w:t>eduardonivinski</w:t>
      </w:r>
      <w:r w:rsidRPr="00E84B68">
        <w:rPr>
          <w:sz w:val="18"/>
          <w:szCs w:val="18"/>
          <w:rPrChange w:id="35" w:author="eduardo" w:date="2022-05-20T16:16:00Z">
            <w:rPr>
              <w:sz w:val="18"/>
              <w:szCs w:val="18"/>
              <w:highlight w:val="yellow"/>
            </w:rPr>
          </w:rPrChange>
        </w:rPr>
        <w:t>@</w:t>
      </w:r>
      <w:r w:rsidR="00177DAB" w:rsidRPr="00E84B68">
        <w:rPr>
          <w:sz w:val="18"/>
          <w:szCs w:val="18"/>
          <w:rPrChange w:id="36" w:author="eduardo" w:date="2022-05-20T16:16:00Z">
            <w:rPr>
              <w:sz w:val="18"/>
              <w:szCs w:val="18"/>
              <w:highlight w:val="yellow"/>
            </w:rPr>
          </w:rPrChange>
        </w:rPr>
        <w:t>gmail</w:t>
      </w:r>
      <w:r w:rsidRPr="00E84B68">
        <w:rPr>
          <w:sz w:val="18"/>
          <w:szCs w:val="18"/>
          <w:rPrChange w:id="37" w:author="eduardo" w:date="2022-05-20T16:16:00Z">
            <w:rPr>
              <w:sz w:val="18"/>
              <w:szCs w:val="18"/>
              <w:highlight w:val="yellow"/>
            </w:rPr>
          </w:rPrChange>
        </w:rPr>
        <w:t>.com</w:t>
      </w:r>
    </w:p>
    <w:p w14:paraId="450CB8B1" w14:textId="7228B72A" w:rsidR="00C64E7D" w:rsidRPr="00FB607E" w:rsidRDefault="00C64E7D" w:rsidP="004E1ADB">
      <w:pPr>
        <w:spacing w:line="240" w:lineRule="auto"/>
        <w:rPr>
          <w:sz w:val="18"/>
          <w:szCs w:val="18"/>
          <w:highlight w:val="yellow"/>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2ECFAC7B" w14:textId="5E550507" w:rsidR="000A46BE" w:rsidRDefault="00D60ABD" w:rsidP="000A46BE">
      <w:pPr>
        <w:spacing w:line="240" w:lineRule="auto"/>
        <w:jc w:val="center"/>
        <w:rPr>
          <w:b/>
        </w:rPr>
      </w:pPr>
      <w:r>
        <w:rPr>
          <w:b/>
        </w:rPr>
        <w:lastRenderedPageBreak/>
        <w:t>Efeitos da Pandemia na Percepção da Felicidade e Bem-Estar em Diferentes Países.</w:t>
      </w:r>
    </w:p>
    <w:p w14:paraId="7018C7F7" w14:textId="77777777" w:rsidR="000A46BE" w:rsidRPr="003625D1" w:rsidRDefault="000A46BE" w:rsidP="000A46BE">
      <w:pPr>
        <w:spacing w:line="240" w:lineRule="auto"/>
        <w:jc w:val="center"/>
        <w:rPr>
          <w:b/>
        </w:rPr>
      </w:pPr>
    </w:p>
    <w:p w14:paraId="01BC5468" w14:textId="111F8C5F" w:rsidR="000A46BE" w:rsidRDefault="000A46BE" w:rsidP="000A46BE">
      <w:pPr>
        <w:spacing w:line="240" w:lineRule="auto"/>
        <w:jc w:val="left"/>
        <w:rPr>
          <w:b/>
        </w:rPr>
      </w:pPr>
      <w:r>
        <w:rPr>
          <w:b/>
        </w:rPr>
        <w:t>Resumo</w:t>
      </w:r>
      <w:r w:rsidR="00D60ABD">
        <w:rPr>
          <w:b/>
        </w:rPr>
        <w:t>:</w:t>
      </w:r>
    </w:p>
    <w:p w14:paraId="30FECF0E" w14:textId="77777777" w:rsidR="000A46BE" w:rsidRDefault="000A46BE" w:rsidP="000A46BE">
      <w:pPr>
        <w:spacing w:line="240" w:lineRule="auto"/>
        <w:rPr>
          <w:b/>
        </w:rPr>
      </w:pPr>
    </w:p>
    <w:p w14:paraId="32206104" w14:textId="1914BF1A" w:rsidR="009938F6" w:rsidRPr="00FB2DE4" w:rsidRDefault="000A46BE" w:rsidP="000A46BE">
      <w:pPr>
        <w:spacing w:line="240" w:lineRule="auto"/>
        <w:rPr>
          <w:ins w:id="50" w:author="eduardo" w:date="2022-05-20T16:28:00Z"/>
          <w:color w:val="000000"/>
        </w:rPr>
      </w:pPr>
      <w:r>
        <w:tab/>
      </w:r>
      <w:del w:id="51" w:author="eduardo" w:date="2022-05-20T16:16:00Z">
        <w:r w:rsidR="006C720C" w:rsidRPr="006C720C" w:rsidDel="00E84B68">
          <w:rPr>
            <w:color w:val="000000"/>
          </w:rPr>
          <w:delText xml:space="preserve">O resumo é uma descrição geral do trabalho, apresentando de forma </w:delText>
        </w:r>
        <w:r w:rsidR="006C720C" w:rsidDel="00E84B68">
          <w:rPr>
            <w:color w:val="000000"/>
          </w:rPr>
          <w:delText>sucinta</w:delText>
        </w:r>
        <w:r w:rsidR="006C720C" w:rsidRPr="006C720C" w:rsidDel="00E84B68">
          <w:rPr>
            <w:color w:val="000000"/>
          </w:rPr>
          <w:delText xml:space="preserve"> todas as seções do TCC. </w:delText>
        </w:r>
        <w:r w:rsidR="006C720C" w:rsidRPr="00C24BEA" w:rsidDel="00E84B68">
          <w:rPr>
            <w:b/>
            <w:bCs/>
            <w:color w:val="000000"/>
          </w:rPr>
          <w:delText>No caso do curso de</w:delText>
        </w:r>
        <w:r w:rsidR="006C720C" w:rsidRPr="006C720C" w:rsidDel="00E84B68">
          <w:rPr>
            <w:color w:val="000000"/>
          </w:rPr>
          <w:delText xml:space="preserve"> </w:delText>
        </w:r>
        <w:r w:rsidR="006C720C" w:rsidRPr="00C24BEA" w:rsidDel="00E84B68">
          <w:rPr>
            <w:b/>
            <w:bCs/>
            <w:color w:val="000000"/>
          </w:rPr>
          <w:delText>MBA em Gestão de Projetos</w:delText>
        </w:r>
        <w:r w:rsidR="006C720C" w:rsidRPr="006C720C" w:rsidDel="00E84B68">
          <w:rPr>
            <w:color w:val="000000"/>
          </w:rPr>
          <w:delText xml:space="preserve">, em função das </w:delText>
        </w:r>
        <w:r w:rsidR="00C24BEA" w:rsidRPr="006C720C" w:rsidDel="00E84B68">
          <w:rPr>
            <w:color w:val="000000"/>
          </w:rPr>
          <w:delText>particularidades</w:delText>
        </w:r>
        <w:r w:rsidR="006C720C" w:rsidRPr="006C720C" w:rsidDel="00E84B68">
          <w:rPr>
            <w:color w:val="000000"/>
          </w:rPr>
          <w:delText xml:space="preserve"> do trabalho – que pode ser um plano de projeto – </w:delText>
        </w:r>
        <w:r w:rsidR="006C720C" w:rsidRPr="00C24BEA" w:rsidDel="00E84B68">
          <w:rPr>
            <w:b/>
            <w:bCs/>
            <w:color w:val="000000"/>
          </w:rPr>
          <w:delText>é facultado aos alunos o uso do termo</w:delText>
        </w:r>
        <w:r w:rsidR="006C720C" w:rsidRPr="006C720C" w:rsidDel="00E84B68">
          <w:rPr>
            <w:color w:val="000000"/>
          </w:rPr>
          <w:delText xml:space="preserve"> </w:delText>
        </w:r>
        <w:r w:rsidR="006C720C" w:rsidRPr="00C24BEA" w:rsidDel="00E84B68">
          <w:rPr>
            <w:b/>
            <w:bCs/>
            <w:color w:val="000000"/>
          </w:rPr>
          <w:delText>Sumário Executivo</w:delText>
        </w:r>
        <w:r w:rsidR="006C720C" w:rsidRPr="006C720C" w:rsidDel="00E84B68">
          <w:rPr>
            <w:color w:val="000000"/>
          </w:rPr>
          <w:delText>. Essa seção deve ser escrita de forma clara e objetiva, informando ao leitor em que consiste o TCC e despertando o seu interesse para a leitura de todo o trabalho. Os termos Resumo (ou Sumário Executivo) e Palavras-chave devem ser grafados em negrito, alinhados à esquerda com apenas a primeira letra da palavra em letra maiúscula. O Resumo ou Sumário Executivo deve conter no máximo 250 palavras, sendo redigido em um único parágrafo, em espaçamento simples e no tempo verbal pretérito perfeito do indicativo</w:delText>
        </w:r>
        <w:r w:rsidR="00C24BEA" w:rsidDel="00E84B68">
          <w:rPr>
            <w:color w:val="000000"/>
          </w:rPr>
          <w:delText xml:space="preserve"> (passado)</w:delText>
        </w:r>
        <w:r w:rsidR="006C720C" w:rsidRPr="006C720C" w:rsidDel="00E84B68">
          <w:rPr>
            <w:color w:val="000000"/>
          </w:rPr>
          <w:delText>.</w:delText>
        </w:r>
        <w:r w:rsidR="006C720C" w:rsidRPr="006C720C" w:rsidDel="00E84B68">
          <w:delText xml:space="preserve"> </w:delText>
        </w:r>
      </w:del>
      <w:del w:id="52" w:author="eduardo" w:date="2022-05-20T16:34:00Z">
        <w:r w:rsidR="006C720C" w:rsidRPr="006C720C" w:rsidDel="00FB2DE4">
          <w:rPr>
            <w:color w:val="000000"/>
          </w:rPr>
          <w:delText xml:space="preserve">O início da seção deve conter uma curta apresentação sobre a importância/justificativa (contextualização do tema) do trabalho. </w:delText>
        </w:r>
      </w:del>
      <w:ins w:id="53" w:author="eduardo" w:date="2022-05-20T16:17:00Z">
        <w:r w:rsidR="00E84B68" w:rsidRPr="00234761">
          <w:t xml:space="preserve">A </w:t>
        </w:r>
        <w:r w:rsidR="00E84B68">
          <w:t xml:space="preserve">pandemia da </w:t>
        </w:r>
        <w:r w:rsidR="00E84B68" w:rsidRPr="00234761">
          <w:t>Covid</w:t>
        </w:r>
        <w:r w:rsidR="00E84B68">
          <w:t>-</w:t>
        </w:r>
        <w:r w:rsidR="00E84B68" w:rsidRPr="00234761">
          <w:t>19</w:t>
        </w:r>
        <w:r w:rsidR="00E84B68">
          <w:t xml:space="preserve"> se tornou em pouco tempo </w:t>
        </w:r>
        <w:r w:rsidR="00E84B68" w:rsidRPr="00234761">
          <w:t>uma crise sanitária e socioeconômica sem precedente</w:t>
        </w:r>
        <w:r w:rsidR="00E84B68">
          <w:t>s na história, com transformações rápidas e profundas nos mais diversos aspectos da vida social e efeitos incontestáveis na vida e no bem-estar de cada indivíduo.</w:t>
        </w:r>
        <w:r w:rsidR="00E84B68">
          <w:t xml:space="preserve"> </w:t>
        </w:r>
      </w:ins>
      <w:ins w:id="54" w:author="eduardo" w:date="2022-05-20T16:19:00Z">
        <w:r w:rsidR="00E84B68">
          <w:t>Pensando especificamente na percepção de bem-estar das pessoas</w:t>
        </w:r>
      </w:ins>
      <w:ins w:id="55" w:author="eduardo" w:date="2022-05-20T16:20:00Z">
        <w:r w:rsidR="00E84B68">
          <w:t xml:space="preserve">, essa pesquisa se propôs a observar </w:t>
        </w:r>
      </w:ins>
      <w:ins w:id="56" w:author="eduardo" w:date="2022-05-20T16:24:00Z">
        <w:r w:rsidR="001D1ADD">
          <w:t>se a</w:t>
        </w:r>
      </w:ins>
      <w:ins w:id="57" w:author="eduardo" w:date="2022-05-20T16:21:00Z">
        <w:r w:rsidR="001D1ADD">
          <w:t xml:space="preserve"> percepção de felicidade das pessoas</w:t>
        </w:r>
      </w:ins>
      <w:ins w:id="58" w:author="eduardo" w:date="2022-05-20T16:25:00Z">
        <w:r w:rsidR="009938F6">
          <w:t>,</w:t>
        </w:r>
      </w:ins>
      <w:ins w:id="59" w:author="eduardo" w:date="2022-05-20T16:24:00Z">
        <w:r w:rsidR="001D1ADD">
          <w:t xml:space="preserve"> durante a pandemia</w:t>
        </w:r>
      </w:ins>
      <w:ins w:id="60" w:author="eduardo" w:date="2022-05-20T16:25:00Z">
        <w:r w:rsidR="009938F6">
          <w:t>,</w:t>
        </w:r>
      </w:ins>
      <w:ins w:id="61" w:author="eduardo" w:date="2022-05-20T16:24:00Z">
        <w:r w:rsidR="001D1ADD">
          <w:t xml:space="preserve"> pode ter sido mais</w:t>
        </w:r>
      </w:ins>
      <w:ins w:id="62" w:author="eduardo" w:date="2022-05-20T16:25:00Z">
        <w:r w:rsidR="009938F6">
          <w:t xml:space="preserve"> ou menos</w:t>
        </w:r>
      </w:ins>
      <w:ins w:id="63" w:author="eduardo" w:date="2022-05-20T16:24:00Z">
        <w:r w:rsidR="001D1ADD">
          <w:t xml:space="preserve"> intensa</w:t>
        </w:r>
      </w:ins>
      <w:ins w:id="64" w:author="eduardo" w:date="2022-05-20T16:26:00Z">
        <w:r w:rsidR="009938F6">
          <w:t xml:space="preserve"> </w:t>
        </w:r>
      </w:ins>
      <w:ins w:id="65" w:author="eduardo" w:date="2022-05-20T16:25:00Z">
        <w:r w:rsidR="001D1ADD">
          <w:t xml:space="preserve">a depender </w:t>
        </w:r>
      </w:ins>
      <w:ins w:id="66" w:author="eduardo" w:date="2022-05-20T16:26:00Z">
        <w:r w:rsidR="009938F6">
          <w:t xml:space="preserve">justamente da estrutura </w:t>
        </w:r>
      </w:ins>
      <w:ins w:id="67" w:author="eduardo" w:date="2022-05-20T16:25:00Z">
        <w:r w:rsidR="001D1ADD">
          <w:t>da</w:t>
        </w:r>
      </w:ins>
      <w:ins w:id="68" w:author="eduardo" w:date="2022-05-20T16:22:00Z">
        <w:r w:rsidR="001D1ADD">
          <w:t xml:space="preserve"> </w:t>
        </w:r>
      </w:ins>
      <w:ins w:id="69" w:author="eduardo" w:date="2022-05-20T16:21:00Z">
        <w:r w:rsidR="001D1ADD">
          <w:t>qualidade de vida e</w:t>
        </w:r>
      </w:ins>
      <w:ins w:id="70" w:author="eduardo" w:date="2022-05-20T16:25:00Z">
        <w:r w:rsidR="001D1ADD">
          <w:t xml:space="preserve"> de</w:t>
        </w:r>
      </w:ins>
      <w:ins w:id="71" w:author="eduardo" w:date="2022-05-20T16:21:00Z">
        <w:r w:rsidR="001D1ADD">
          <w:t xml:space="preserve"> </w:t>
        </w:r>
      </w:ins>
      <w:ins w:id="72" w:author="eduardo" w:date="2022-05-20T16:22:00Z">
        <w:r w:rsidR="001D1ADD">
          <w:t>aspectos econômic</w:t>
        </w:r>
      </w:ins>
      <w:ins w:id="73" w:author="eduardo" w:date="2022-05-20T16:23:00Z">
        <w:r w:rsidR="001D1ADD">
          <w:t xml:space="preserve">os </w:t>
        </w:r>
      </w:ins>
      <w:ins w:id="74" w:author="eduardo" w:date="2022-05-20T16:25:00Z">
        <w:r w:rsidR="009938F6">
          <w:t>advindos d</w:t>
        </w:r>
      </w:ins>
      <w:ins w:id="75" w:author="eduardo" w:date="2022-05-20T16:35:00Z">
        <w:r w:rsidR="00FB2DE4">
          <w:t>os 86</w:t>
        </w:r>
      </w:ins>
      <w:ins w:id="76" w:author="eduardo" w:date="2022-05-20T16:25:00Z">
        <w:r w:rsidR="009938F6">
          <w:t xml:space="preserve"> diferentes</w:t>
        </w:r>
      </w:ins>
      <w:ins w:id="77" w:author="eduardo" w:date="2022-05-20T16:23:00Z">
        <w:r w:rsidR="001D1ADD">
          <w:t xml:space="preserve"> países </w:t>
        </w:r>
      </w:ins>
      <w:ins w:id="78" w:author="eduardo" w:date="2022-05-20T16:35:00Z">
        <w:r w:rsidR="00FB2DE4">
          <w:t>analisados</w:t>
        </w:r>
      </w:ins>
      <w:ins w:id="79" w:author="eduardo" w:date="2022-05-20T16:26:00Z">
        <w:r w:rsidR="009938F6">
          <w:t>. Através de métodos de regressão múltipla, foram testadas as correlações entre as variáveis</w:t>
        </w:r>
      </w:ins>
      <w:ins w:id="80" w:author="eduardo" w:date="2022-05-20T16:27:00Z">
        <w:r w:rsidR="009938F6">
          <w:t xml:space="preserve"> de interesse</w:t>
        </w:r>
      </w:ins>
      <w:ins w:id="81" w:author="eduardo" w:date="2022-05-20T16:26:00Z">
        <w:r w:rsidR="009938F6">
          <w:t xml:space="preserve">, tanto na média </w:t>
        </w:r>
      </w:ins>
      <w:ins w:id="82" w:author="eduardo" w:date="2022-05-20T16:27:00Z">
        <w:r w:rsidR="009938F6">
          <w:t xml:space="preserve">geral das observações quanto de forma mais granular, onde um processo de </w:t>
        </w:r>
        <w:proofErr w:type="spellStart"/>
        <w:r w:rsidR="009938F6">
          <w:t>clusterização</w:t>
        </w:r>
        <w:proofErr w:type="spellEnd"/>
        <w:r w:rsidR="009938F6">
          <w:t xml:space="preserve"> permitiu a segmentação de 4 grupos de países com características de qualidade de vida próximas e que foram assim submetidos cada qual a novos te</w:t>
        </w:r>
      </w:ins>
      <w:ins w:id="83" w:author="eduardo" w:date="2022-05-20T16:28:00Z">
        <w:r w:rsidR="009938F6">
          <w:t>stes de regressão. As análises revelam que se por um lado, de fato variáveis econômicas e de qualidade de vida refletem na percepção de felicidade</w:t>
        </w:r>
      </w:ins>
      <w:ins w:id="84" w:author="eduardo" w:date="2022-05-20T16:32:00Z">
        <w:r w:rsidR="009B5D08">
          <w:t xml:space="preserve"> no geral</w:t>
        </w:r>
      </w:ins>
      <w:ins w:id="85" w:author="eduardo" w:date="2022-05-20T16:28:00Z">
        <w:r w:rsidR="009938F6">
          <w:t>, por outr</w:t>
        </w:r>
      </w:ins>
      <w:ins w:id="86" w:author="eduardo" w:date="2022-05-20T16:29:00Z">
        <w:r w:rsidR="009938F6">
          <w:t>o, a presença da covid-19 nos países como variável explicativa não é suficiente para entender os efeitos da pandemia sobre a felicidade</w:t>
        </w:r>
      </w:ins>
      <w:ins w:id="87" w:author="eduardo" w:date="2022-05-20T16:35:00Z">
        <w:r w:rsidR="008015EC">
          <w:t xml:space="preserve"> das pessoas</w:t>
        </w:r>
      </w:ins>
      <w:ins w:id="88" w:author="eduardo" w:date="2022-05-20T16:29:00Z">
        <w:r w:rsidR="009938F6">
          <w:t>, pelo menos não na média das observações</w:t>
        </w:r>
      </w:ins>
      <w:ins w:id="89" w:author="eduardo" w:date="2022-05-20T16:35:00Z">
        <w:r w:rsidR="008015EC">
          <w:t xml:space="preserve"> ou nos grupos </w:t>
        </w:r>
      </w:ins>
      <w:ins w:id="90" w:author="eduardo" w:date="2022-05-20T16:36:00Z">
        <w:r w:rsidR="008015EC">
          <w:t>gerados com os dados disponíveis</w:t>
        </w:r>
      </w:ins>
      <w:ins w:id="91" w:author="eduardo" w:date="2022-05-20T16:32:00Z">
        <w:r w:rsidR="009B5D08">
          <w:t>. Existem aparentemente</w:t>
        </w:r>
      </w:ins>
      <w:ins w:id="92" w:author="eduardo" w:date="2022-05-20T16:33:00Z">
        <w:r w:rsidR="009B5D08">
          <w:t>,</w:t>
        </w:r>
      </w:ins>
      <w:ins w:id="93" w:author="eduardo" w:date="2022-05-20T16:29:00Z">
        <w:r w:rsidR="009938F6">
          <w:t xml:space="preserve"> características </w:t>
        </w:r>
      </w:ins>
      <w:ins w:id="94" w:author="eduardo" w:date="2022-05-20T16:30:00Z">
        <w:r w:rsidR="009938F6">
          <w:t xml:space="preserve">específicas de cada país durante </w:t>
        </w:r>
      </w:ins>
      <w:ins w:id="95" w:author="eduardo" w:date="2022-05-20T16:33:00Z">
        <w:r w:rsidR="009B5D08">
          <w:t xml:space="preserve">a pandemia que </w:t>
        </w:r>
      </w:ins>
      <w:ins w:id="96" w:author="eduardo" w:date="2022-05-20T16:31:00Z">
        <w:r w:rsidR="009B5D08">
          <w:t>atenuar</w:t>
        </w:r>
      </w:ins>
      <w:ins w:id="97" w:author="eduardo" w:date="2022-05-20T16:33:00Z">
        <w:r w:rsidR="009B5D08">
          <w:t>am</w:t>
        </w:r>
      </w:ins>
      <w:ins w:id="98" w:author="eduardo" w:date="2022-05-20T16:31:00Z">
        <w:r w:rsidR="009B5D08">
          <w:t xml:space="preserve"> ou intensificar</w:t>
        </w:r>
      </w:ins>
      <w:ins w:id="99" w:author="eduardo" w:date="2022-05-20T16:33:00Z">
        <w:r w:rsidR="009B5D08">
          <w:t>am</w:t>
        </w:r>
      </w:ins>
      <w:ins w:id="100" w:author="eduardo" w:date="2022-05-20T16:31:00Z">
        <w:r w:rsidR="009B5D08">
          <w:t xml:space="preserve"> </w:t>
        </w:r>
      </w:ins>
      <w:ins w:id="101" w:author="eduardo" w:date="2022-05-20T16:30:00Z">
        <w:r w:rsidR="009B5D08">
          <w:t xml:space="preserve">a felicidade </w:t>
        </w:r>
      </w:ins>
      <w:ins w:id="102" w:author="eduardo" w:date="2022-05-20T16:31:00Z">
        <w:r w:rsidR="009B5D08">
          <w:t>das pessoas</w:t>
        </w:r>
      </w:ins>
      <w:ins w:id="103" w:author="eduardo" w:date="2022-05-20T16:33:00Z">
        <w:r w:rsidR="00FB2DE4">
          <w:t>,</w:t>
        </w:r>
      </w:ins>
      <w:ins w:id="104" w:author="eduardo" w:date="2022-05-20T16:31:00Z">
        <w:r w:rsidR="009B5D08">
          <w:t xml:space="preserve"> independente</w:t>
        </w:r>
      </w:ins>
      <w:ins w:id="105" w:author="eduardo" w:date="2022-05-20T16:37:00Z">
        <w:r w:rsidR="008015EC">
          <w:t>mente</w:t>
        </w:r>
      </w:ins>
      <w:ins w:id="106" w:author="eduardo" w:date="2022-05-20T16:31:00Z">
        <w:r w:rsidR="009B5D08">
          <w:t xml:space="preserve"> do quão </w:t>
        </w:r>
      </w:ins>
      <w:ins w:id="107" w:author="eduardo" w:date="2022-05-20T16:33:00Z">
        <w:r w:rsidR="00FB2DE4">
          <w:t>boa fosse a qualidade de vida ou o poder econômico</w:t>
        </w:r>
      </w:ins>
      <w:ins w:id="108" w:author="eduardo" w:date="2022-05-20T16:36:00Z">
        <w:r w:rsidR="008015EC">
          <w:t xml:space="preserve">, desses países, sugerindo </w:t>
        </w:r>
      </w:ins>
      <w:ins w:id="109" w:author="eduardo" w:date="2022-05-20T16:37:00Z">
        <w:r w:rsidR="008015EC">
          <w:t xml:space="preserve">em suma </w:t>
        </w:r>
      </w:ins>
      <w:ins w:id="110" w:author="eduardo" w:date="2022-05-20T16:40:00Z">
        <w:r w:rsidR="00C95028">
          <w:t>que h</w:t>
        </w:r>
      </w:ins>
      <w:ins w:id="111" w:author="eduardo" w:date="2022-05-20T16:41:00Z">
        <w:r w:rsidR="00C95028">
          <w:t>á sim efeitos da pandemia sobre a felicidade, mas que eles são granulares e movidos por especificidades mais amplas que as variáveis previamente analisadas</w:t>
        </w:r>
      </w:ins>
      <w:ins w:id="112" w:author="eduardo" w:date="2022-05-20T16:34:00Z">
        <w:r w:rsidR="00FB2DE4">
          <w:t>.</w:t>
        </w:r>
      </w:ins>
    </w:p>
    <w:p w14:paraId="05880BA8" w14:textId="187A4825" w:rsidR="006C720C" w:rsidRDefault="006C720C" w:rsidP="000A46BE">
      <w:pPr>
        <w:spacing w:line="240" w:lineRule="auto"/>
        <w:rPr>
          <w:color w:val="000000"/>
        </w:rPr>
      </w:pPr>
      <w:del w:id="113" w:author="eduardo" w:date="2022-05-20T16:26:00Z">
        <w:r w:rsidRPr="006C720C" w:rsidDel="009938F6">
          <w:rPr>
            <w:color w:val="000000"/>
          </w:rPr>
          <w:delText xml:space="preserve">Em seguida, deve-se apresentar o objetivo geral, que deve ser redigido de maneira sucinta e direta. </w:delText>
        </w:r>
      </w:del>
      <w:del w:id="114" w:author="eduardo" w:date="2022-05-20T16:28:00Z">
        <w:r w:rsidRPr="006C720C" w:rsidDel="009938F6">
          <w:rPr>
            <w:color w:val="000000"/>
          </w:rPr>
          <w:delText xml:space="preserve">Ademais, a seção deve conter uma breve descrição da metodologia empregada </w:delText>
        </w:r>
        <w:r w:rsidR="00C24BEA" w:rsidDel="009938F6">
          <w:rPr>
            <w:color w:val="000000"/>
          </w:rPr>
          <w:delText>na</w:delText>
        </w:r>
        <w:r w:rsidRPr="006C720C" w:rsidDel="009938F6">
          <w:rPr>
            <w:color w:val="000000"/>
          </w:rPr>
          <w:delText xml:space="preserve"> pesquisa, abordando os aspectos mais importantes para o entendimento do TCC. </w:delText>
        </w:r>
      </w:del>
      <w:del w:id="115" w:author="eduardo" w:date="2022-05-20T16:34:00Z">
        <w:r w:rsidRPr="006C720C" w:rsidDel="00FB2DE4">
          <w:rPr>
            <w:color w:val="000000"/>
          </w:rPr>
          <w:delText>É importante destacar os principais resultados obtidos a partir da pesquisa, apresentando relações e/ou considerações que chamem a atenção do avaliador e do público em geral. O final do resumo (ou sumário executivo) deve conter uma conclusão geral (com uma ou duas frases). Deve-se ter cuidado para não repetir a descrição dos resultados nesta seção.</w:delText>
        </w:r>
      </w:del>
    </w:p>
    <w:p w14:paraId="30457413" w14:textId="46D23F6E" w:rsidR="000A46BE" w:rsidRPr="00F2528F" w:rsidRDefault="000A46BE" w:rsidP="000A46BE">
      <w:pPr>
        <w:spacing w:line="240" w:lineRule="auto"/>
        <w:rPr>
          <w:b/>
          <w:color w:val="000000"/>
        </w:rPr>
      </w:pPr>
      <w:r w:rsidRPr="00F2528F">
        <w:rPr>
          <w:b/>
          <w:color w:val="000000"/>
        </w:rPr>
        <w:t xml:space="preserve">Palavras-chave: </w:t>
      </w:r>
      <w:r w:rsidR="00786996">
        <w:rPr>
          <w:color w:val="000000"/>
        </w:rPr>
        <w:t xml:space="preserve">covid-19; qualidade de vida; </w:t>
      </w:r>
      <w:r w:rsidR="008C0C9B">
        <w:rPr>
          <w:color w:val="000000"/>
        </w:rPr>
        <w:t>bem-estar social; saúde; economia</w:t>
      </w:r>
      <w:r w:rsidRPr="00F2528F">
        <w:rPr>
          <w:color w:val="000000"/>
        </w:rPr>
        <w:t>.</w:t>
      </w:r>
    </w:p>
    <w:p w14:paraId="7382CB0D" w14:textId="77777777" w:rsidR="000A46BE" w:rsidRPr="00F2528F" w:rsidRDefault="000A46BE" w:rsidP="000A46BE">
      <w:pPr>
        <w:spacing w:line="240" w:lineRule="auto"/>
        <w:rPr>
          <w:b/>
          <w:color w:val="000000"/>
        </w:rPr>
      </w:pPr>
    </w:p>
    <w:p w14:paraId="7BB49CDE" w14:textId="668BA84C" w:rsidR="000A46BE" w:rsidDel="00D61B55" w:rsidRDefault="00BA51CD" w:rsidP="000A46BE">
      <w:pPr>
        <w:spacing w:line="360" w:lineRule="auto"/>
        <w:rPr>
          <w:del w:id="116" w:author="eduardo" w:date="2022-05-20T16:42:00Z"/>
          <w:b/>
          <w:color w:val="000000"/>
          <w:lang w:val="en-US"/>
        </w:rPr>
      </w:pPr>
      <w:del w:id="117" w:author="eduardo" w:date="2022-05-20T16:42:00Z">
        <w:r w:rsidRPr="00FB607E" w:rsidDel="00D61B55">
          <w:rPr>
            <w:b/>
            <w:color w:val="000000"/>
            <w:lang w:val="en-US"/>
          </w:rPr>
          <w:delText xml:space="preserve">Pandemic </w:delText>
        </w:r>
        <w:r w:rsidR="00786996" w:rsidRPr="00FB607E" w:rsidDel="00D61B55">
          <w:rPr>
            <w:b/>
            <w:color w:val="000000"/>
            <w:lang w:val="en-US"/>
          </w:rPr>
          <w:delText xml:space="preserve">Effects </w:delText>
        </w:r>
        <w:r w:rsidRPr="00FB607E" w:rsidDel="00D61B55">
          <w:rPr>
            <w:b/>
            <w:color w:val="000000"/>
            <w:lang w:val="en-US"/>
          </w:rPr>
          <w:delText>on the Perception of Happiness and Well-Being in Different Countries</w:delText>
        </w:r>
        <w:r w:rsidR="00786996" w:rsidRPr="00FB607E" w:rsidDel="00D61B55">
          <w:rPr>
            <w:b/>
            <w:color w:val="000000"/>
            <w:lang w:val="en-US"/>
          </w:rPr>
          <w:delText>.</w:delText>
        </w:r>
      </w:del>
    </w:p>
    <w:p w14:paraId="16C45A5B" w14:textId="09DE929C" w:rsidR="00D61B55" w:rsidRDefault="00D61B55" w:rsidP="000A46BE">
      <w:pPr>
        <w:spacing w:line="240" w:lineRule="auto"/>
        <w:jc w:val="center"/>
        <w:rPr>
          <w:ins w:id="118" w:author="eduardo" w:date="2022-05-20T16:42:00Z"/>
          <w:b/>
          <w:color w:val="000000"/>
          <w:lang w:val="en-US"/>
        </w:rPr>
      </w:pPr>
    </w:p>
    <w:p w14:paraId="3AAB32C1" w14:textId="4E7A3A80" w:rsidR="00D61B55" w:rsidRDefault="00D61B55" w:rsidP="000A46BE">
      <w:pPr>
        <w:spacing w:line="240" w:lineRule="auto"/>
        <w:jc w:val="center"/>
        <w:rPr>
          <w:ins w:id="119" w:author="eduardo" w:date="2022-05-20T16:42:00Z"/>
          <w:b/>
          <w:color w:val="000000"/>
          <w:lang w:val="en-US"/>
        </w:rPr>
      </w:pPr>
    </w:p>
    <w:p w14:paraId="422313F8" w14:textId="7741EB16" w:rsidR="00D61B55" w:rsidRDefault="00D61B55" w:rsidP="000A46BE">
      <w:pPr>
        <w:spacing w:line="240" w:lineRule="auto"/>
        <w:jc w:val="center"/>
        <w:rPr>
          <w:ins w:id="120" w:author="eduardo" w:date="2022-05-20T16:42:00Z"/>
          <w:b/>
          <w:color w:val="000000"/>
          <w:lang w:val="en-US"/>
        </w:rPr>
      </w:pPr>
    </w:p>
    <w:p w14:paraId="36E4B071" w14:textId="2A4AC09C" w:rsidR="00D61B55" w:rsidRDefault="00D61B55" w:rsidP="000A46BE">
      <w:pPr>
        <w:spacing w:line="240" w:lineRule="auto"/>
        <w:jc w:val="center"/>
        <w:rPr>
          <w:ins w:id="121" w:author="eduardo" w:date="2022-05-20T16:42:00Z"/>
          <w:b/>
          <w:color w:val="000000"/>
          <w:lang w:val="en-US"/>
        </w:rPr>
      </w:pPr>
    </w:p>
    <w:p w14:paraId="10CBF844" w14:textId="3F69C729" w:rsidR="00D61B55" w:rsidRDefault="00D61B55" w:rsidP="000A46BE">
      <w:pPr>
        <w:spacing w:line="240" w:lineRule="auto"/>
        <w:jc w:val="center"/>
        <w:rPr>
          <w:ins w:id="122" w:author="eduardo" w:date="2022-05-20T16:42:00Z"/>
          <w:b/>
          <w:color w:val="000000"/>
          <w:lang w:val="en-US"/>
        </w:rPr>
      </w:pPr>
    </w:p>
    <w:p w14:paraId="580A55DF" w14:textId="5151AA40" w:rsidR="00D61B55" w:rsidRDefault="00D61B55" w:rsidP="000A46BE">
      <w:pPr>
        <w:spacing w:line="240" w:lineRule="auto"/>
        <w:jc w:val="center"/>
        <w:rPr>
          <w:ins w:id="123" w:author="eduardo" w:date="2022-05-20T16:42:00Z"/>
          <w:b/>
          <w:color w:val="000000"/>
          <w:lang w:val="en-US"/>
        </w:rPr>
      </w:pPr>
    </w:p>
    <w:p w14:paraId="44FD454C" w14:textId="7FCF6855" w:rsidR="00D61B55" w:rsidRDefault="00D61B55" w:rsidP="000A46BE">
      <w:pPr>
        <w:spacing w:line="240" w:lineRule="auto"/>
        <w:jc w:val="center"/>
        <w:rPr>
          <w:ins w:id="124" w:author="eduardo" w:date="2022-05-20T16:42:00Z"/>
          <w:b/>
          <w:color w:val="000000"/>
          <w:lang w:val="en-US"/>
        </w:rPr>
      </w:pPr>
    </w:p>
    <w:p w14:paraId="52E28B39" w14:textId="3195AD97" w:rsidR="00D61B55" w:rsidRDefault="00D61B55" w:rsidP="000A46BE">
      <w:pPr>
        <w:spacing w:line="240" w:lineRule="auto"/>
        <w:jc w:val="center"/>
        <w:rPr>
          <w:ins w:id="125" w:author="eduardo" w:date="2022-05-20T16:42:00Z"/>
          <w:b/>
          <w:color w:val="000000"/>
          <w:lang w:val="en-US"/>
        </w:rPr>
      </w:pPr>
    </w:p>
    <w:p w14:paraId="5631405D" w14:textId="722B8D56" w:rsidR="00D61B55" w:rsidRDefault="00D61B55" w:rsidP="000A46BE">
      <w:pPr>
        <w:spacing w:line="240" w:lineRule="auto"/>
        <w:jc w:val="center"/>
        <w:rPr>
          <w:ins w:id="126" w:author="eduardo" w:date="2022-05-20T16:42:00Z"/>
          <w:b/>
          <w:color w:val="000000"/>
          <w:lang w:val="en-US"/>
        </w:rPr>
      </w:pPr>
    </w:p>
    <w:p w14:paraId="0BDA1DDF" w14:textId="31989156" w:rsidR="00D61B55" w:rsidRDefault="00D61B55" w:rsidP="000A46BE">
      <w:pPr>
        <w:spacing w:line="240" w:lineRule="auto"/>
        <w:jc w:val="center"/>
        <w:rPr>
          <w:ins w:id="127" w:author="eduardo" w:date="2022-05-20T16:42:00Z"/>
          <w:b/>
          <w:color w:val="000000"/>
          <w:lang w:val="en-US"/>
        </w:rPr>
      </w:pPr>
    </w:p>
    <w:p w14:paraId="450C5FD1" w14:textId="52C6F61E" w:rsidR="00D61B55" w:rsidRDefault="00D61B55" w:rsidP="000A46BE">
      <w:pPr>
        <w:spacing w:line="240" w:lineRule="auto"/>
        <w:jc w:val="center"/>
        <w:rPr>
          <w:ins w:id="128" w:author="eduardo" w:date="2022-05-20T16:42:00Z"/>
          <w:b/>
          <w:color w:val="000000"/>
          <w:lang w:val="en-US"/>
        </w:rPr>
      </w:pPr>
    </w:p>
    <w:p w14:paraId="35DCC9EC" w14:textId="79AC3AC2" w:rsidR="00D61B55" w:rsidRDefault="00D61B55" w:rsidP="000A46BE">
      <w:pPr>
        <w:spacing w:line="240" w:lineRule="auto"/>
        <w:jc w:val="center"/>
        <w:rPr>
          <w:ins w:id="129" w:author="eduardo" w:date="2022-05-20T16:42:00Z"/>
          <w:b/>
          <w:color w:val="000000"/>
          <w:lang w:val="en-US"/>
        </w:rPr>
      </w:pPr>
    </w:p>
    <w:p w14:paraId="5F571265" w14:textId="790EFAD4" w:rsidR="00D61B55" w:rsidRDefault="00D61B55" w:rsidP="000A46BE">
      <w:pPr>
        <w:spacing w:line="240" w:lineRule="auto"/>
        <w:jc w:val="center"/>
        <w:rPr>
          <w:ins w:id="130" w:author="eduardo" w:date="2022-05-20T16:42:00Z"/>
          <w:b/>
          <w:color w:val="000000"/>
          <w:lang w:val="en-US"/>
        </w:rPr>
      </w:pPr>
    </w:p>
    <w:p w14:paraId="4EB99EEF" w14:textId="5711F6C0" w:rsidR="00D61B55" w:rsidRDefault="00D61B55" w:rsidP="000A46BE">
      <w:pPr>
        <w:spacing w:line="240" w:lineRule="auto"/>
        <w:jc w:val="center"/>
        <w:rPr>
          <w:ins w:id="131" w:author="eduardo" w:date="2022-05-20T16:42:00Z"/>
          <w:b/>
          <w:color w:val="000000"/>
          <w:lang w:val="en-US"/>
        </w:rPr>
      </w:pPr>
    </w:p>
    <w:p w14:paraId="67341377" w14:textId="23768CB8" w:rsidR="00D61B55" w:rsidRDefault="00D61B55" w:rsidP="000A46BE">
      <w:pPr>
        <w:spacing w:line="240" w:lineRule="auto"/>
        <w:jc w:val="center"/>
        <w:rPr>
          <w:ins w:id="132" w:author="eduardo" w:date="2022-05-20T16:42:00Z"/>
          <w:b/>
          <w:color w:val="000000"/>
          <w:lang w:val="en-US"/>
        </w:rPr>
      </w:pPr>
    </w:p>
    <w:p w14:paraId="16013401" w14:textId="76093861" w:rsidR="00D61B55" w:rsidRDefault="00D61B55" w:rsidP="000A46BE">
      <w:pPr>
        <w:spacing w:line="240" w:lineRule="auto"/>
        <w:jc w:val="center"/>
        <w:rPr>
          <w:ins w:id="133" w:author="eduardo" w:date="2022-05-20T16:42:00Z"/>
          <w:b/>
          <w:color w:val="000000"/>
          <w:lang w:val="en-US"/>
        </w:rPr>
      </w:pPr>
    </w:p>
    <w:p w14:paraId="5AC4D24E" w14:textId="4E6DB86C" w:rsidR="00D61B55" w:rsidRDefault="00D61B55" w:rsidP="000A46BE">
      <w:pPr>
        <w:spacing w:line="240" w:lineRule="auto"/>
        <w:jc w:val="center"/>
        <w:rPr>
          <w:ins w:id="134" w:author="eduardo" w:date="2022-05-20T16:42:00Z"/>
          <w:b/>
          <w:color w:val="000000"/>
          <w:lang w:val="en-US"/>
        </w:rPr>
      </w:pPr>
    </w:p>
    <w:p w14:paraId="6248ED83" w14:textId="3972B8BA" w:rsidR="00D61B55" w:rsidRDefault="00D61B55" w:rsidP="000A46BE">
      <w:pPr>
        <w:spacing w:line="240" w:lineRule="auto"/>
        <w:jc w:val="center"/>
        <w:rPr>
          <w:ins w:id="135" w:author="eduardo" w:date="2022-05-20T16:42:00Z"/>
          <w:b/>
          <w:color w:val="000000"/>
          <w:lang w:val="en-US"/>
        </w:rPr>
      </w:pPr>
    </w:p>
    <w:p w14:paraId="012591CA" w14:textId="50D3CEDF" w:rsidR="00D61B55" w:rsidRDefault="00D61B55" w:rsidP="000A46BE">
      <w:pPr>
        <w:spacing w:line="240" w:lineRule="auto"/>
        <w:jc w:val="center"/>
        <w:rPr>
          <w:ins w:id="136" w:author="eduardo" w:date="2022-05-20T16:42:00Z"/>
          <w:b/>
          <w:color w:val="000000"/>
          <w:lang w:val="en-US"/>
        </w:rPr>
      </w:pPr>
    </w:p>
    <w:p w14:paraId="68B416E1" w14:textId="1A6C60B8" w:rsidR="00D61B55" w:rsidRDefault="00D61B55" w:rsidP="000A46BE">
      <w:pPr>
        <w:spacing w:line="240" w:lineRule="auto"/>
        <w:jc w:val="center"/>
        <w:rPr>
          <w:ins w:id="137" w:author="eduardo" w:date="2022-05-20T16:42:00Z"/>
          <w:b/>
          <w:color w:val="000000"/>
          <w:lang w:val="en-US"/>
        </w:rPr>
      </w:pPr>
    </w:p>
    <w:p w14:paraId="4AC74557" w14:textId="7E90FF00" w:rsidR="00D61B55" w:rsidRDefault="00D61B55" w:rsidP="000A46BE">
      <w:pPr>
        <w:spacing w:line="240" w:lineRule="auto"/>
        <w:jc w:val="center"/>
        <w:rPr>
          <w:ins w:id="138" w:author="eduardo" w:date="2022-05-20T16:42:00Z"/>
          <w:b/>
          <w:color w:val="000000"/>
          <w:lang w:val="en-US"/>
        </w:rPr>
      </w:pPr>
    </w:p>
    <w:p w14:paraId="1B93A11B" w14:textId="7CAB799B" w:rsidR="00D61B55" w:rsidRDefault="00D61B55" w:rsidP="000A46BE">
      <w:pPr>
        <w:spacing w:line="240" w:lineRule="auto"/>
        <w:jc w:val="center"/>
        <w:rPr>
          <w:ins w:id="139" w:author="eduardo" w:date="2022-05-20T16:42:00Z"/>
          <w:b/>
          <w:color w:val="000000"/>
          <w:lang w:val="en-US"/>
        </w:rPr>
      </w:pPr>
    </w:p>
    <w:p w14:paraId="59651C07" w14:textId="2BEAA9F8" w:rsidR="00D61B55" w:rsidRDefault="00D61B55" w:rsidP="000A46BE">
      <w:pPr>
        <w:spacing w:line="240" w:lineRule="auto"/>
        <w:jc w:val="center"/>
        <w:rPr>
          <w:ins w:id="140" w:author="eduardo" w:date="2022-05-20T16:42:00Z"/>
          <w:b/>
          <w:color w:val="000000"/>
          <w:lang w:val="en-US"/>
        </w:rPr>
      </w:pPr>
    </w:p>
    <w:p w14:paraId="64876C61" w14:textId="5C844C87" w:rsidR="00D61B55" w:rsidRDefault="00D61B55" w:rsidP="000A46BE">
      <w:pPr>
        <w:spacing w:line="240" w:lineRule="auto"/>
        <w:jc w:val="center"/>
        <w:rPr>
          <w:ins w:id="141" w:author="eduardo" w:date="2022-05-20T16:42:00Z"/>
          <w:b/>
          <w:color w:val="000000"/>
          <w:lang w:val="en-US"/>
        </w:rPr>
      </w:pPr>
    </w:p>
    <w:p w14:paraId="5A78C749" w14:textId="77777777" w:rsidR="00D61B55" w:rsidRPr="00FB607E" w:rsidRDefault="00D61B55" w:rsidP="000A46BE">
      <w:pPr>
        <w:spacing w:line="240" w:lineRule="auto"/>
        <w:jc w:val="center"/>
        <w:rPr>
          <w:ins w:id="142" w:author="eduardo" w:date="2022-05-20T16:42:00Z"/>
          <w:color w:val="000000"/>
          <w:lang w:val="en-US"/>
        </w:rPr>
      </w:pPr>
    </w:p>
    <w:p w14:paraId="5AF2E742" w14:textId="130BB841" w:rsidR="000A46BE" w:rsidRPr="00FB607E" w:rsidDel="00D61B55" w:rsidRDefault="000A46BE" w:rsidP="000A46BE">
      <w:pPr>
        <w:spacing w:line="240" w:lineRule="auto"/>
        <w:rPr>
          <w:del w:id="143" w:author="eduardo" w:date="2022-05-20T16:42:00Z"/>
          <w:b/>
          <w:color w:val="000000"/>
          <w:lang w:val="en-US"/>
        </w:rPr>
      </w:pPr>
    </w:p>
    <w:p w14:paraId="339EBD7F" w14:textId="0BD86955" w:rsidR="000A46BE" w:rsidRPr="00F2528F" w:rsidDel="00D61B55" w:rsidRDefault="000A46BE" w:rsidP="000A46BE">
      <w:pPr>
        <w:spacing w:line="240" w:lineRule="auto"/>
        <w:jc w:val="left"/>
        <w:rPr>
          <w:del w:id="144" w:author="eduardo" w:date="2022-05-20T16:42:00Z"/>
          <w:color w:val="000000"/>
        </w:rPr>
      </w:pPr>
      <w:del w:id="145" w:author="eduardo" w:date="2022-05-20T16:42:00Z">
        <w:r w:rsidRPr="00F2528F" w:rsidDel="00D61B55">
          <w:rPr>
            <w:b/>
            <w:color w:val="000000"/>
          </w:rPr>
          <w:delText xml:space="preserve">Abstract </w:delText>
        </w:r>
        <w:r w:rsidRPr="00F2528F" w:rsidDel="00D61B55">
          <w:rPr>
            <w:color w:val="000000"/>
          </w:rPr>
          <w:delText>ou</w:delText>
        </w:r>
        <w:r w:rsidRPr="00F2528F" w:rsidDel="00D61B55">
          <w:rPr>
            <w:b/>
            <w:color w:val="000000"/>
          </w:rPr>
          <w:delText xml:space="preserve"> Resumen</w:delText>
        </w:r>
        <w:r w:rsidRPr="00F2528F" w:rsidDel="00D61B55">
          <w:rPr>
            <w:color w:val="000000"/>
          </w:rPr>
          <w:delText xml:space="preserve"> (opcional)</w:delText>
        </w:r>
      </w:del>
    </w:p>
    <w:p w14:paraId="6BD887E7" w14:textId="084D9CB4" w:rsidR="000A46BE" w:rsidDel="00D61B55" w:rsidRDefault="000A46BE" w:rsidP="000A46BE">
      <w:pPr>
        <w:spacing w:line="240" w:lineRule="auto"/>
        <w:rPr>
          <w:del w:id="146" w:author="eduardo" w:date="2022-05-20T16:42:00Z"/>
        </w:rPr>
      </w:pPr>
    </w:p>
    <w:p w14:paraId="6CE28FCB" w14:textId="3EF91D45" w:rsidR="000A46BE" w:rsidRPr="00715294" w:rsidDel="00D61B55" w:rsidRDefault="000A46BE" w:rsidP="000A46BE">
      <w:pPr>
        <w:spacing w:line="240" w:lineRule="auto"/>
        <w:ind w:firstLine="709"/>
        <w:rPr>
          <w:del w:id="147" w:author="eduardo" w:date="2022-05-20T16:42:00Z"/>
        </w:rPr>
      </w:pPr>
      <w:del w:id="148" w:author="eduardo" w:date="2022-05-20T16:42:00Z">
        <w:r w:rsidDel="00D61B55">
          <w:delText>....................................................................................................................................................................................................................................................................................................................................................................................................................................................................................................................................................................................................................................................................................................................................................................................................................................................................................................................................................................................................................................................................................................................................................................................................................</w:delText>
        </w:r>
      </w:del>
    </w:p>
    <w:p w14:paraId="4AB347B8" w14:textId="76597951" w:rsidR="000A46BE" w:rsidDel="00D61B55" w:rsidRDefault="000A46BE" w:rsidP="000A46BE">
      <w:pPr>
        <w:spacing w:line="240" w:lineRule="auto"/>
        <w:jc w:val="left"/>
        <w:rPr>
          <w:del w:id="149" w:author="eduardo" w:date="2022-05-20T16:42:00Z"/>
          <w:b/>
        </w:rPr>
      </w:pPr>
      <w:del w:id="150" w:author="eduardo" w:date="2022-05-20T16:42:00Z">
        <w:r w:rsidDel="00D61B55">
          <w:rPr>
            <w:b/>
          </w:rPr>
          <w:delText>Key</w:delText>
        </w:r>
        <w:r w:rsidRPr="007F4591" w:rsidDel="00D61B55">
          <w:rPr>
            <w:b/>
          </w:rPr>
          <w:delText>words</w:delText>
        </w:r>
        <w:r w:rsidDel="00D61B55">
          <w:rPr>
            <w:b/>
          </w:rPr>
          <w:delText xml:space="preserve"> </w:delText>
        </w:r>
        <w:r w:rsidRPr="00EA275D" w:rsidDel="00D61B55">
          <w:delText>ou</w:delText>
        </w:r>
        <w:r w:rsidDel="00D61B55">
          <w:rPr>
            <w:b/>
          </w:rPr>
          <w:delText xml:space="preserve"> </w:delText>
        </w:r>
        <w:r w:rsidRPr="00EA275D" w:rsidDel="00D61B55">
          <w:rPr>
            <w:b/>
          </w:rPr>
          <w:delText>Palabras Clave</w:delText>
        </w:r>
        <w:r w:rsidRPr="007F4591" w:rsidDel="00D61B55">
          <w:rPr>
            <w:b/>
          </w:rPr>
          <w:delText>:</w:delText>
        </w:r>
        <w:r w:rsidDel="00D61B55">
          <w:delText xml:space="preserve"> (opcional)</w:delText>
        </w:r>
      </w:del>
    </w:p>
    <w:p w14:paraId="5AD34A1D" w14:textId="77777777" w:rsidR="000A46BE" w:rsidRDefault="000A46BE" w:rsidP="000A46BE">
      <w:pPr>
        <w:spacing w:line="360" w:lineRule="auto"/>
        <w:rPr>
          <w:b/>
        </w:rPr>
      </w:pPr>
    </w:p>
    <w:p w14:paraId="76CF266E" w14:textId="77777777" w:rsidR="000A46BE" w:rsidRDefault="000A46BE" w:rsidP="000A46BE">
      <w:pPr>
        <w:pStyle w:val="PargrafodaLista"/>
        <w:spacing w:line="360" w:lineRule="auto"/>
        <w:ind w:left="0"/>
        <w:jc w:val="left"/>
        <w:rPr>
          <w:b/>
        </w:rPr>
      </w:pPr>
      <w:r w:rsidRPr="009629EB">
        <w:rPr>
          <w:b/>
        </w:rPr>
        <w:lastRenderedPageBreak/>
        <w:t>Introdução</w:t>
      </w:r>
    </w:p>
    <w:p w14:paraId="04023962" w14:textId="77777777" w:rsidR="000A46BE" w:rsidRPr="00715294" w:rsidRDefault="000A46BE" w:rsidP="000A46BE">
      <w:pPr>
        <w:pStyle w:val="PargrafodaLista"/>
        <w:spacing w:line="360" w:lineRule="auto"/>
        <w:ind w:left="0"/>
        <w:jc w:val="left"/>
      </w:pPr>
    </w:p>
    <w:p w14:paraId="04EAD39D" w14:textId="18564627" w:rsidR="00FC0446" w:rsidRDefault="00B71451" w:rsidP="00B71451">
      <w:pPr>
        <w:ind w:firstLine="360"/>
      </w:pPr>
      <w:r w:rsidRPr="00234761">
        <w:t xml:space="preserve">A </w:t>
      </w:r>
      <w:r>
        <w:t>pandemia d</w:t>
      </w:r>
      <w:del w:id="151" w:author="Gabriela Scur Almudi" w:date="2022-05-19T10:26:00Z">
        <w:r w:rsidDel="00D63580">
          <w:delText>o</w:delText>
        </w:r>
      </w:del>
      <w:ins w:id="152" w:author="Gabriela Scur Almudi" w:date="2022-05-19T10:26:00Z">
        <w:r w:rsidR="00D63580">
          <w:t>a</w:t>
        </w:r>
      </w:ins>
      <w:r>
        <w:t xml:space="preserve"> </w:t>
      </w:r>
      <w:r w:rsidRPr="00234761">
        <w:t>Covid</w:t>
      </w:r>
      <w:r w:rsidR="00541D30">
        <w:t>-</w:t>
      </w:r>
      <w:r w:rsidRPr="00234761">
        <w:t>19</w:t>
      </w:r>
      <w:r>
        <w:t xml:space="preserve"> se tornou em pouco tempo </w:t>
      </w:r>
      <w:r w:rsidRPr="00234761">
        <w:t>uma crise sanitária e socioeconômica sem precedente</w:t>
      </w:r>
      <w:r>
        <w:t>s na história, com transformações rápidas e profundas nos mais diversos aspectos da vida social</w:t>
      </w:r>
      <w:r w:rsidR="00244E18">
        <w:t xml:space="preserve"> e</w:t>
      </w:r>
      <w:r>
        <w:t xml:space="preserve"> efeitos </w:t>
      </w:r>
      <w:r w:rsidR="00244E18">
        <w:t>incontestáveis</w:t>
      </w:r>
      <w:r>
        <w:t xml:space="preserve"> na vida e no bem-estar de cada indivíduo.</w:t>
      </w:r>
      <w:r w:rsidR="00244E18">
        <w:t xml:space="preserve"> </w:t>
      </w:r>
    </w:p>
    <w:p w14:paraId="4453778A" w14:textId="77777777" w:rsidR="00FC0446" w:rsidRDefault="00FC0446" w:rsidP="00B71451">
      <w:pPr>
        <w:ind w:firstLine="360"/>
      </w:pPr>
    </w:p>
    <w:p w14:paraId="499904B9" w14:textId="514A18F1" w:rsidR="00B71451" w:rsidRDefault="005327D9" w:rsidP="00C10919">
      <w:pPr>
        <w:ind w:firstLine="360"/>
      </w:pPr>
      <w:r>
        <w:t>No mundo todo, não há quem</w:t>
      </w:r>
      <w:r w:rsidR="00FC0446">
        <w:t>,</w:t>
      </w:r>
      <w:r>
        <w:t xml:space="preserve"> de alguma forma</w:t>
      </w:r>
      <w:r w:rsidR="00FC0446">
        <w:t>,</w:t>
      </w:r>
      <w:r>
        <w:t xml:space="preserve"> não tenha sido impactado pelas imposições </w:t>
      </w:r>
      <w:r w:rsidR="00FC0446">
        <w:t xml:space="preserve">da pandemia </w:t>
      </w:r>
      <w:r>
        <w:t>durante esse período.</w:t>
      </w:r>
      <w:r w:rsidR="00FC0446">
        <w:t xml:space="preserve"> </w:t>
      </w:r>
      <w:r w:rsidR="00B71451">
        <w:t>Estudos mostram que</w:t>
      </w:r>
      <w:r w:rsidR="00FC0446">
        <w:t>,</w:t>
      </w:r>
      <w:r w:rsidR="00B71451">
        <w:t xml:space="preserve"> </w:t>
      </w:r>
      <w:r w:rsidR="00244E18">
        <w:t xml:space="preserve">dentro de </w:t>
      </w:r>
      <w:r w:rsidR="00B71451">
        <w:t xml:space="preserve">aspectos psicológicos, para além do estresse inerente à própria doença, </w:t>
      </w:r>
      <w:r w:rsidR="00FC0446">
        <w:t xml:space="preserve">foram justamente </w:t>
      </w:r>
      <w:r w:rsidR="00B71451">
        <w:t>as diretrizes impostas pelo confinamento domiciliar em massa e as regras de distanciamento</w:t>
      </w:r>
      <w:r w:rsidR="00541D30">
        <w:t xml:space="preserve"> social</w:t>
      </w:r>
      <w:r w:rsidR="00B71451">
        <w:t xml:space="preserve"> </w:t>
      </w:r>
      <w:r w:rsidR="00FC0446">
        <w:t xml:space="preserve">que mais </w:t>
      </w:r>
      <w:r w:rsidR="00B71451">
        <w:t xml:space="preserve">impactaram significativamente </w:t>
      </w:r>
      <w:r w:rsidR="00541D30">
        <w:t>o bem-estar das</w:t>
      </w:r>
      <w:r w:rsidR="00B71451">
        <w:t xml:space="preserve"> pessoas</w:t>
      </w:r>
      <w:r w:rsidR="00752E6D">
        <w:t>. A</w:t>
      </w:r>
      <w:r w:rsidR="00B71451">
        <w:t>mostras de pessoas em quarentena e de profissionais da saúde</w:t>
      </w:r>
      <w:r w:rsidR="00941EA7">
        <w:t xml:space="preserve"> nos Estados Unidos</w:t>
      </w:r>
      <w:r w:rsidR="00B71451">
        <w:t xml:space="preserve"> revelaram vários resultados emocionais associados diretamente à quarentena, tais como estresse, depressão, irritabilidade, insônia, medo, confusão, raiva, frustração e tédio</w:t>
      </w:r>
      <w:r w:rsidR="00C10919">
        <w:t>;</w:t>
      </w:r>
      <w:r w:rsidR="00B71451">
        <w:t xml:space="preserve"> e muitos</w:t>
      </w:r>
      <w:r w:rsidR="00C10919">
        <w:t xml:space="preserve"> desses sentimentos</w:t>
      </w:r>
      <w:r w:rsidR="00B71451">
        <w:t xml:space="preserve"> tem prevalecido inclusive após o fim da quarentena</w:t>
      </w:r>
      <w:r w:rsidR="007F377D">
        <w:t xml:space="preserve">, </w:t>
      </w:r>
      <w:commentRangeStart w:id="153"/>
      <w:commentRangeStart w:id="154"/>
      <w:commentRangeStart w:id="155"/>
      <w:del w:id="156" w:author="Gabriela Scur Almudi" w:date="2022-05-19T10:28:00Z">
        <w:r w:rsidR="007F377D" w:rsidDel="00D63580">
          <w:delText>segundo</w:delText>
        </w:r>
        <w:r w:rsidR="00B71451" w:rsidDel="00D63580">
          <w:delText xml:space="preserve"> </w:delText>
        </w:r>
      </w:del>
      <w:ins w:id="157" w:author="Gabriela Scur Almudi" w:date="2022-05-19T10:28:00Z">
        <w:r w:rsidR="00D63580">
          <w:t>(</w:t>
        </w:r>
      </w:ins>
      <w:proofErr w:type="spellStart"/>
      <w:r w:rsidR="007F377D">
        <w:t>P</w:t>
      </w:r>
      <w:r w:rsidR="007F377D" w:rsidRPr="005F2D6B">
        <w:t>fefferbaum</w:t>
      </w:r>
      <w:proofErr w:type="spellEnd"/>
      <w:del w:id="158" w:author="Gabriela Scur Almudi" w:date="2022-05-19T10:28:00Z">
        <w:r w:rsidR="007F377D" w:rsidRPr="005F2D6B" w:rsidDel="00D63580">
          <w:delText>, B.,</w:delText>
        </w:r>
      </w:del>
      <w:r w:rsidR="007F377D" w:rsidRPr="005F2D6B">
        <w:t xml:space="preserve"> &amp; North</w:t>
      </w:r>
      <w:del w:id="159" w:author="Gabriela Scur Almudi" w:date="2022-05-19T10:28:00Z">
        <w:r w:rsidR="007F377D" w:rsidRPr="005F2D6B" w:rsidDel="00D63580">
          <w:delText>, C. S.</w:delText>
        </w:r>
      </w:del>
      <w:r w:rsidR="007F377D" w:rsidRPr="005F2D6B">
        <w:t xml:space="preserve"> </w:t>
      </w:r>
      <w:del w:id="160" w:author="Gabriela Scur Almudi" w:date="2022-05-19T10:28:00Z">
        <w:r w:rsidR="007F377D" w:rsidRPr="005F2D6B" w:rsidDel="00D63580">
          <w:delText>(</w:delText>
        </w:r>
      </w:del>
      <w:r w:rsidR="007F377D" w:rsidRPr="005F2D6B">
        <w:t>2020).</w:t>
      </w:r>
      <w:commentRangeEnd w:id="153"/>
      <w:r w:rsidR="00D63580">
        <w:rPr>
          <w:rStyle w:val="Refdecomentrio"/>
        </w:rPr>
        <w:commentReference w:id="153"/>
      </w:r>
      <w:commentRangeEnd w:id="154"/>
      <w:r w:rsidR="00960AAA">
        <w:rPr>
          <w:rStyle w:val="Refdecomentrio"/>
        </w:rPr>
        <w:commentReference w:id="154"/>
      </w:r>
      <w:commentRangeEnd w:id="155"/>
      <w:r w:rsidR="00960AAA">
        <w:rPr>
          <w:rStyle w:val="Refdecomentrio"/>
        </w:rPr>
        <w:commentReference w:id="155"/>
      </w:r>
      <w:r w:rsidR="007F377D" w:rsidRPr="005F2D6B">
        <w:t xml:space="preserve"> </w:t>
      </w:r>
      <w:r w:rsidR="00941EA7">
        <w:t>Paralelamente ao cenário norte americano</w:t>
      </w:r>
      <w:r w:rsidR="00C10919">
        <w:t xml:space="preserve">, no </w:t>
      </w:r>
      <w:r w:rsidR="00B71451">
        <w:t>Brasil</w:t>
      </w:r>
      <w:r w:rsidR="008C2B71">
        <w:t>,</w:t>
      </w:r>
      <w:r w:rsidR="00B71451">
        <w:t xml:space="preserve"> a venda de medicamentos antidepressivos e estabilizadores de humor </w:t>
      </w:r>
      <w:r w:rsidR="00541D30">
        <w:t>nesse período</w:t>
      </w:r>
      <w:r w:rsidR="00B71451">
        <w:t xml:space="preserve"> tiveram crescimento de 17% se comparado aos 12 meses anteriores (CNN, </w:t>
      </w:r>
      <w:r w:rsidR="00FE634D">
        <w:t>2020</w:t>
      </w:r>
      <w:r w:rsidR="00B71451">
        <w:t xml:space="preserve">). </w:t>
      </w:r>
    </w:p>
    <w:p w14:paraId="0E570733" w14:textId="77777777" w:rsidR="00B71451" w:rsidRDefault="00B71451" w:rsidP="00B71451">
      <w:pPr>
        <w:ind w:firstLine="360"/>
      </w:pPr>
    </w:p>
    <w:p w14:paraId="3BBBE8C6" w14:textId="40F12DAA" w:rsidR="00B71451" w:rsidRDefault="00D17152" w:rsidP="00B71451">
      <w:pPr>
        <w:ind w:firstLine="360"/>
      </w:pPr>
      <w:r>
        <w:t>Dentro de</w:t>
      </w:r>
      <w:r w:rsidR="001426C6">
        <w:t xml:space="preserve"> aspectos </w:t>
      </w:r>
      <w:r w:rsidR="00FC0446">
        <w:t>sociais tamb</w:t>
      </w:r>
      <w:r w:rsidR="00541D30">
        <w:t xml:space="preserve">ém </w:t>
      </w:r>
      <w:r w:rsidR="00B71451">
        <w:t>o</w:t>
      </w:r>
      <w:r w:rsidR="00FC0446">
        <w:t xml:space="preserve"> papel do</w:t>
      </w:r>
      <w:r w:rsidR="00B71451">
        <w:t xml:space="preserve"> isolamento como orientação médica</w:t>
      </w:r>
      <w:r>
        <w:t xml:space="preserve"> trouxe diversas complicações, dais quais sem dúvidas os impactos devem ter sido variantes a depender do contexto: as</w:t>
      </w:r>
      <w:r w:rsidR="00F050E6">
        <w:t xml:space="preserve"> orientações </w:t>
      </w:r>
      <w:r>
        <w:t xml:space="preserve">de isolamento </w:t>
      </w:r>
      <w:r w:rsidR="00F050E6">
        <w:t xml:space="preserve">carregaram </w:t>
      </w:r>
      <w:r w:rsidR="00B71451">
        <w:t>tensionamento</w:t>
      </w:r>
      <w:r w:rsidR="001426C6">
        <w:t>s</w:t>
      </w:r>
      <w:r w:rsidR="00B71451">
        <w:t xml:space="preserve"> </w:t>
      </w:r>
      <w:r w:rsidR="00F050E6">
        <w:t xml:space="preserve">que perpassaram a questão exclusivamente médica </w:t>
      </w:r>
      <w:r w:rsidR="00B71451">
        <w:t xml:space="preserve">em torno </w:t>
      </w:r>
      <w:r w:rsidR="00F050E6">
        <w:t xml:space="preserve">do vírus e levantaram </w:t>
      </w:r>
      <w:r w:rsidR="00B71451">
        <w:t xml:space="preserve">questões </w:t>
      </w:r>
      <w:r w:rsidR="00F050E6">
        <w:t xml:space="preserve">de impacto direto à </w:t>
      </w:r>
      <w:r w:rsidR="001426C6">
        <w:t>vida e</w:t>
      </w:r>
      <w:r w:rsidR="00541D30">
        <w:t xml:space="preserve"> o</w:t>
      </w:r>
      <w:r w:rsidR="001426C6">
        <w:t xml:space="preserve"> bem-estar d</w:t>
      </w:r>
      <w:r w:rsidR="00F050E6">
        <w:t>e cada</w:t>
      </w:r>
      <w:r w:rsidR="001426C6">
        <w:t xml:space="preserve"> indivíduo </w:t>
      </w:r>
      <w:r w:rsidR="00F050E6">
        <w:t>e</w:t>
      </w:r>
      <w:r>
        <w:t>m relação ao seu meio social. Dilemas como</w:t>
      </w:r>
      <w:r w:rsidR="00541D30">
        <w:t>:</w:t>
      </w:r>
      <w:r w:rsidR="001426C6">
        <w:t xml:space="preserve"> </w:t>
      </w:r>
      <w:r w:rsidR="00F050E6">
        <w:t xml:space="preserve">assumir </w:t>
      </w:r>
      <w:r w:rsidR="00B71451">
        <w:t xml:space="preserve">o compromisso com a coletividade </w:t>
      </w:r>
      <w:r w:rsidR="001426C6">
        <w:t>ou</w:t>
      </w:r>
      <w:r w:rsidR="00B71451">
        <w:t xml:space="preserve"> </w:t>
      </w:r>
      <w:r w:rsidR="00F050E6">
        <w:t xml:space="preserve">com </w:t>
      </w:r>
      <w:r w:rsidR="00B71451">
        <w:t>a liberdade individual</w:t>
      </w:r>
      <w:r w:rsidR="001426C6">
        <w:t>?</w:t>
      </w:r>
      <w:r w:rsidR="00B71451">
        <w:t xml:space="preserve"> o direito de viver a</w:t>
      </w:r>
      <w:r w:rsidR="001426C6">
        <w:t xml:space="preserve"> (própria)</w:t>
      </w:r>
      <w:r w:rsidR="00B71451">
        <w:t xml:space="preserve"> vida </w:t>
      </w:r>
      <w:r w:rsidR="001426C6">
        <w:t>ou</w:t>
      </w:r>
      <w:r w:rsidR="00B71451">
        <w:t xml:space="preserve"> a defesa irrestrita da vida</w:t>
      </w:r>
      <w:r w:rsidR="00F050E6">
        <w:t xml:space="preserve"> dos demais</w:t>
      </w:r>
      <w:r w:rsidR="001426C6">
        <w:t>?</w:t>
      </w:r>
      <w:r w:rsidR="00B71451">
        <w:t xml:space="preserve"> </w:t>
      </w:r>
      <w:r w:rsidR="001426C6">
        <w:t>suprimir</w:t>
      </w:r>
      <w:r w:rsidR="00B71451">
        <w:t xml:space="preserve"> necessidades econômicas próprias </w:t>
      </w:r>
      <w:r w:rsidR="001426C6">
        <w:t>ou</w:t>
      </w:r>
      <w:r w:rsidR="00B71451">
        <w:t xml:space="preserve"> </w:t>
      </w:r>
      <w:r w:rsidR="00541D30">
        <w:t>atender a</w:t>
      </w:r>
      <w:r w:rsidR="001426C6">
        <w:t>s diretrizes de</w:t>
      </w:r>
      <w:r w:rsidR="00B71451">
        <w:t xml:space="preserve"> manutenção da saúde pública</w:t>
      </w:r>
      <w:r w:rsidR="001426C6">
        <w:t>?</w:t>
      </w:r>
      <w:r w:rsidR="008D475A">
        <w:t xml:space="preserve"> Todas essas foram questões de diferentes graus a depender do espaço social em que o indivíduo ocupa</w:t>
      </w:r>
      <w:r w:rsidR="00B71451">
        <w:t xml:space="preserve"> </w:t>
      </w:r>
      <w:ins w:id="161" w:author="Gabriela Scur Almudi" w:date="2022-05-19T10:30:00Z">
        <w:r w:rsidR="00D63580">
          <w:t>(</w:t>
        </w:r>
      </w:ins>
      <w:commentRangeStart w:id="162"/>
      <w:del w:id="163" w:author="eduardo" w:date="2022-05-19T18:30:00Z">
        <w:r w:rsidR="004517F7" w:rsidDel="00304FC3">
          <w:delText xml:space="preserve">Marcos </w:delText>
        </w:r>
      </w:del>
      <w:commentRangeEnd w:id="162"/>
      <w:ins w:id="164" w:author="eduardo" w:date="2022-05-19T18:30:00Z">
        <w:r w:rsidR="00304FC3">
          <w:t xml:space="preserve">Lacerda </w:t>
        </w:r>
      </w:ins>
      <w:r w:rsidR="00D63580">
        <w:rPr>
          <w:rStyle w:val="Refdecomentrio"/>
        </w:rPr>
        <w:commentReference w:id="162"/>
      </w:r>
      <w:r w:rsidR="004517F7">
        <w:t>et al.</w:t>
      </w:r>
      <w:r w:rsidR="00B71451">
        <w:t xml:space="preserve">, 2021). Essas relações paradoxais se apresentaram a todos </w:t>
      </w:r>
      <w:r w:rsidR="001426C6">
        <w:t>como</w:t>
      </w:r>
      <w:r w:rsidR="00B71451">
        <w:t xml:space="preserve"> situações cotidianas </w:t>
      </w:r>
      <w:r w:rsidR="00541D30">
        <w:t xml:space="preserve">e </w:t>
      </w:r>
      <w:r w:rsidR="00B71451">
        <w:t xml:space="preserve">bastante complexas; é impossível não pensar nas consequências do bem-estar </w:t>
      </w:r>
      <w:r w:rsidR="001426C6">
        <w:t>material e psicológico dos</w:t>
      </w:r>
      <w:r w:rsidR="00B71451">
        <w:t xml:space="preserve"> indivíduos </w:t>
      </w:r>
      <w:r w:rsidR="001426C6">
        <w:t xml:space="preserve">frente a </w:t>
      </w:r>
      <w:r w:rsidR="00F050E6">
        <w:t>esses</w:t>
      </w:r>
      <w:r w:rsidR="00B71451">
        <w:t xml:space="preserve"> </w:t>
      </w:r>
      <w:r w:rsidR="00B71451" w:rsidRPr="0098182D">
        <w:rPr>
          <w:i/>
          <w:iCs/>
        </w:rPr>
        <w:t>trade-</w:t>
      </w:r>
      <w:proofErr w:type="spellStart"/>
      <w:r w:rsidR="00B71451" w:rsidRPr="0098182D">
        <w:rPr>
          <w:i/>
          <w:iCs/>
        </w:rPr>
        <w:t>off</w:t>
      </w:r>
      <w:r w:rsidR="00F050E6">
        <w:rPr>
          <w:i/>
          <w:iCs/>
        </w:rPr>
        <w:t>’s</w:t>
      </w:r>
      <w:proofErr w:type="spellEnd"/>
      <w:r w:rsidR="00B71451">
        <w:t xml:space="preserve">. </w:t>
      </w:r>
    </w:p>
    <w:p w14:paraId="32DDC514" w14:textId="77777777" w:rsidR="00B71451" w:rsidRDefault="00B71451" w:rsidP="00B71451">
      <w:pPr>
        <w:ind w:firstLine="360"/>
      </w:pPr>
    </w:p>
    <w:p w14:paraId="00DE5F3F" w14:textId="4F2BE29D" w:rsidR="00B71451" w:rsidRDefault="00D8568B" w:rsidP="00B71451">
      <w:pPr>
        <w:ind w:firstLine="360"/>
      </w:pPr>
      <w:r>
        <w:t>P</w:t>
      </w:r>
      <w:r w:rsidR="00B71451">
        <w:t xml:space="preserve">or fim, não </w:t>
      </w:r>
      <w:del w:id="165" w:author="Gabriela Scur Almudi" w:date="2022-05-19T10:31:00Z">
        <w:r w:rsidR="00B71451" w:rsidDel="00D63580">
          <w:delText xml:space="preserve">poderia </w:delText>
        </w:r>
      </w:del>
      <w:ins w:id="166" w:author="Gabriela Scur Almudi" w:date="2022-05-19T10:31:00Z">
        <w:r w:rsidR="00D63580">
          <w:t xml:space="preserve">é possível </w:t>
        </w:r>
      </w:ins>
      <w:r w:rsidR="00B71451">
        <w:t xml:space="preserve">deixar de mencionar </w:t>
      </w:r>
      <w:r w:rsidR="001426C6">
        <w:t>alguns dos</w:t>
      </w:r>
      <w:r w:rsidR="00B71451">
        <w:t xml:space="preserve"> impactos econômicos resultantes da pandemia. As medidas de bloqueio total ou parcial por exemplo, realizadas por vários países, afetaram quase 2,7 bilhões de trabalhadores, cerca de 81% da força de trabalho mundial (OIT, 2020). No Brasil, embora as taxas de desemprego e de trabalhadores informais não tenha sido tão prejudicada, foi a incerteza na permanência no trabalho que mais atormentou o imaginário popular, além da incapacidade política e econômica do país em mitigar a crescente disparidade econômica social: </w:t>
      </w:r>
      <w:commentRangeStart w:id="167"/>
      <w:r w:rsidR="00B71451">
        <w:t>só em 2020</w:t>
      </w:r>
      <w:del w:id="168" w:author="eduardo" w:date="2022-05-19T20:04:00Z">
        <w:r w:rsidR="00B71451" w:rsidDel="00D3095A">
          <w:delText xml:space="preserve"> mais</w:delText>
        </w:r>
        <w:commentRangeEnd w:id="167"/>
        <w:r w:rsidR="00D63580" w:rsidDel="00D3095A">
          <w:rPr>
            <w:rStyle w:val="Refdecomentrio"/>
          </w:rPr>
          <w:commentReference w:id="167"/>
        </w:r>
        <w:r w:rsidR="00B71451" w:rsidDel="00D3095A">
          <w:delText>,</w:delText>
        </w:r>
      </w:del>
      <w:r w:rsidR="00B71451">
        <w:t xml:space="preserve"> </w:t>
      </w:r>
      <w:del w:id="169" w:author="Gabriela Scur Almudi" w:date="2022-05-19T10:33:00Z">
        <w:r w:rsidR="00B71451" w:rsidDel="001B3BF2">
          <w:delText xml:space="preserve">saímos </w:delText>
        </w:r>
      </w:del>
      <w:ins w:id="170" w:author="Gabriela Scur Almudi" w:date="2022-05-19T10:33:00Z">
        <w:r w:rsidR="001B3BF2">
          <w:t xml:space="preserve">o país saiu </w:t>
        </w:r>
      </w:ins>
      <w:r w:rsidR="00B71451">
        <w:t xml:space="preserve">de 12 milhões (5,7%) de pessoas na extrema pobreza para 27 milhões (12,9%), e de 50 milhões (24,1%) de pessoas em situação de pobreza para 67 milhões (32,1%) (CNN, </w:t>
      </w:r>
      <w:r w:rsidR="00217625">
        <w:t>2021</w:t>
      </w:r>
      <w:r w:rsidR="00B71451">
        <w:t xml:space="preserve">). Não há dúvidas de que a situação econômica e social contextual </w:t>
      </w:r>
      <w:r w:rsidR="00541D30">
        <w:t xml:space="preserve">oferecida </w:t>
      </w:r>
      <w:r w:rsidR="00217625">
        <w:t xml:space="preserve">previamente </w:t>
      </w:r>
      <w:r w:rsidR="00541D30">
        <w:t xml:space="preserve">por cada país </w:t>
      </w:r>
      <w:r w:rsidR="00217625">
        <w:t xml:space="preserve">tenha sido </w:t>
      </w:r>
      <w:r w:rsidR="00B71451">
        <w:t>crucia</w:t>
      </w:r>
      <w:r w:rsidR="00541D30">
        <w:t>l</w:t>
      </w:r>
      <w:r w:rsidR="00B71451">
        <w:t xml:space="preserve"> para </w:t>
      </w:r>
      <w:r w:rsidR="00217625">
        <w:t xml:space="preserve">desenrolar de alguns aspectos da vida durante a pandemia e afetado assim de diferentes formas </w:t>
      </w:r>
      <w:r w:rsidR="00541D30">
        <w:t xml:space="preserve">o </w:t>
      </w:r>
      <w:r w:rsidR="00B71451">
        <w:t xml:space="preserve">bem-estar dos indivíduos </w:t>
      </w:r>
      <w:r w:rsidR="00217625">
        <w:t>em 2020</w:t>
      </w:r>
      <w:r w:rsidR="00B71451">
        <w:t>.</w:t>
      </w:r>
    </w:p>
    <w:p w14:paraId="1D67B335" w14:textId="77777777" w:rsidR="001426C6" w:rsidRDefault="001426C6" w:rsidP="00B71451">
      <w:pPr>
        <w:ind w:firstLine="360"/>
      </w:pPr>
    </w:p>
    <w:p w14:paraId="6926A9A7" w14:textId="2286A0FD" w:rsidR="00541D30" w:rsidRDefault="00024204" w:rsidP="009B2B1C">
      <w:pPr>
        <w:ind w:firstLine="360"/>
      </w:pPr>
      <w:r>
        <w:t xml:space="preserve">Uma breve revisão teórica e fatual para </w:t>
      </w:r>
      <w:r w:rsidR="00541D30">
        <w:t>o período específico da pandemia</w:t>
      </w:r>
      <w:r w:rsidR="00022FC0">
        <w:t xml:space="preserve"> </w:t>
      </w:r>
      <w:r>
        <w:t xml:space="preserve">demonstra claramente </w:t>
      </w:r>
      <w:r w:rsidR="00022FC0">
        <w:t xml:space="preserve">os impactos diretos que as distintas circunstâncias impostas pela doença tiveram </w:t>
      </w:r>
      <w:r w:rsidR="00022FC0">
        <w:lastRenderedPageBreak/>
        <w:t>sobre a vida e o bem-estar de todo mundo</w:t>
      </w:r>
      <w:r w:rsidR="00D8568B">
        <w:t>. M</w:t>
      </w:r>
      <w:r w:rsidR="00022FC0">
        <w:t>as</w:t>
      </w:r>
      <w:r w:rsidR="00D8568B">
        <w:t>,</w:t>
      </w:r>
      <w:r w:rsidR="00022FC0">
        <w:t xml:space="preserve"> será que esses efeitos</w:t>
      </w:r>
      <w:r w:rsidR="003C5149">
        <w:t>,</w:t>
      </w:r>
      <w:r w:rsidR="00022FC0">
        <w:t xml:space="preserve"> </w:t>
      </w:r>
      <w:r w:rsidR="003C5149">
        <w:t xml:space="preserve">aparentemente </w:t>
      </w:r>
      <w:r w:rsidR="00022FC0">
        <w:t>globais</w:t>
      </w:r>
      <w:r>
        <w:t xml:space="preserve"> e por vezes apresentados como gerais</w:t>
      </w:r>
      <w:r w:rsidR="003C5149">
        <w:t>,</w:t>
      </w:r>
      <w:r w:rsidR="00022FC0">
        <w:t xml:space="preserve"> foram amenizados ou potencializados </w:t>
      </w:r>
      <w:r w:rsidR="00D8568B">
        <w:t>segundo o</w:t>
      </w:r>
      <w:r w:rsidR="00022FC0">
        <w:t xml:space="preserve"> contexto espacial específico</w:t>
      </w:r>
      <w:r w:rsidR="00D8568B">
        <w:t xml:space="preserve"> de cada indivíduo</w:t>
      </w:r>
      <w:r w:rsidR="00022FC0">
        <w:t xml:space="preserve">? </w:t>
      </w:r>
      <w:r w:rsidR="000A08F3" w:rsidRPr="00024204">
        <w:t>Qua</w:t>
      </w:r>
      <w:r w:rsidRPr="00FB607E">
        <w:t>is seriam os efeitos da pandemia na percepção de</w:t>
      </w:r>
      <w:r w:rsidR="00022FC0" w:rsidRPr="00024204">
        <w:t xml:space="preserve"> </w:t>
      </w:r>
      <w:r w:rsidR="000A08F3" w:rsidRPr="00024204">
        <w:t xml:space="preserve">bem-estar </w:t>
      </w:r>
      <w:r w:rsidRPr="00FB607E">
        <w:t xml:space="preserve">em países com diferentes índices econômicos e qualidades de vida </w:t>
      </w:r>
      <w:r w:rsidR="00022FC0" w:rsidRPr="00024204">
        <w:t xml:space="preserve">durante </w:t>
      </w:r>
      <w:r w:rsidRPr="00FB607E">
        <w:t>a pandemia</w:t>
      </w:r>
      <w:r w:rsidR="00022FC0" w:rsidRPr="00024204">
        <w:t>?</w:t>
      </w:r>
      <w:r w:rsidR="007B3779" w:rsidRPr="00024204">
        <w:t xml:space="preserve"> </w:t>
      </w:r>
      <w:r w:rsidR="00D8568B">
        <w:t>É intuitivo imaginar que os impactos da pandemia foram naturalmente distintos a depender da sua cidade, país ou continente</w:t>
      </w:r>
      <w:r w:rsidR="00217524">
        <w:t>;</w:t>
      </w:r>
      <w:r w:rsidR="00D8568B">
        <w:t xml:space="preserve"> mas seria possível </w:t>
      </w:r>
      <w:r w:rsidR="00217524">
        <w:t xml:space="preserve">mensurar e </w:t>
      </w:r>
      <w:r w:rsidR="00D8568B">
        <w:t xml:space="preserve">avaliar </w:t>
      </w:r>
      <w:r w:rsidR="00217524">
        <w:t>de forma comparativa</w:t>
      </w:r>
      <w:r w:rsidR="00D8568B">
        <w:t xml:space="preserve"> essa correspondência </w:t>
      </w:r>
      <w:r w:rsidR="00217524">
        <w:t>entre</w:t>
      </w:r>
      <w:r w:rsidR="00D8568B">
        <w:t xml:space="preserve"> diferentes </w:t>
      </w:r>
      <w:r w:rsidR="00217524">
        <w:t>países</w:t>
      </w:r>
      <w:r w:rsidR="00D8568B">
        <w:t xml:space="preserve"> do globo?</w:t>
      </w:r>
    </w:p>
    <w:p w14:paraId="1877B2EB" w14:textId="77777777" w:rsidR="00022FC0" w:rsidRDefault="00022FC0" w:rsidP="009B2B1C">
      <w:pPr>
        <w:ind w:firstLine="360"/>
      </w:pPr>
    </w:p>
    <w:p w14:paraId="5903A46D" w14:textId="1BF67457" w:rsidR="00C46DFE" w:rsidRDefault="00B71451" w:rsidP="009B2B1C">
      <w:pPr>
        <w:ind w:firstLine="360"/>
      </w:pPr>
      <w:r>
        <w:t xml:space="preserve">Este projeto pretende analisar e fazer inferências justamente sobre os </w:t>
      </w:r>
      <w:r w:rsidR="00651C9B">
        <w:t xml:space="preserve">efeitos </w:t>
      </w:r>
      <w:r w:rsidR="00022FC0">
        <w:t>da</w:t>
      </w:r>
      <w:r w:rsidR="00651C9B">
        <w:t xml:space="preserve"> pandemia </w:t>
      </w:r>
      <w:r w:rsidR="00022FC0">
        <w:t xml:space="preserve">no ano de </w:t>
      </w:r>
      <w:r w:rsidR="000C7957">
        <w:t>2020</w:t>
      </w:r>
      <w:r w:rsidR="00022FC0">
        <w:t>,</w:t>
      </w:r>
      <w:r w:rsidR="000C7957">
        <w:t xml:space="preserve"> </w:t>
      </w:r>
      <w:r w:rsidR="00022FC0">
        <w:t>n</w:t>
      </w:r>
      <w:r w:rsidR="009B2B1C">
        <w:t>a percepção de</w:t>
      </w:r>
      <w:r>
        <w:t xml:space="preserve"> bem-estar</w:t>
      </w:r>
      <w:r w:rsidR="0029033E">
        <w:t xml:space="preserve"> </w:t>
      </w:r>
      <w:r w:rsidR="00651C9B">
        <w:t>d</w:t>
      </w:r>
      <w:r w:rsidR="0029033E">
        <w:t>os indivíduos</w:t>
      </w:r>
      <w:r w:rsidR="00022FC0">
        <w:t>,</w:t>
      </w:r>
      <w:r w:rsidR="009C467C">
        <w:t xml:space="preserve"> a depender d</w:t>
      </w:r>
      <w:r w:rsidR="000C7957">
        <w:t xml:space="preserve">o espaço geográfico </w:t>
      </w:r>
      <w:r w:rsidR="009C467C">
        <w:t>do qual ocupam</w:t>
      </w:r>
      <w:r w:rsidR="00217524">
        <w:t>, ou seja, seu país e condições específicas da economia e qualidade de vida que são inerentes a esses países</w:t>
      </w:r>
      <w:r w:rsidR="009B2B1C">
        <w:t xml:space="preserve">. </w:t>
      </w:r>
      <w:r w:rsidR="000C7957">
        <w:t xml:space="preserve">Para tal, </w:t>
      </w:r>
      <w:r w:rsidR="00022FC0">
        <w:t xml:space="preserve">foram utilizados os dados da </w:t>
      </w:r>
      <w:r w:rsidR="00022FC0" w:rsidRPr="008C3D35">
        <w:t xml:space="preserve">World </w:t>
      </w:r>
      <w:proofErr w:type="spellStart"/>
      <w:r w:rsidR="00022FC0" w:rsidRPr="008C3D35">
        <w:t>Happiness</w:t>
      </w:r>
      <w:proofErr w:type="spellEnd"/>
      <w:r w:rsidR="00022FC0" w:rsidRPr="008C3D35">
        <w:t xml:space="preserve"> </w:t>
      </w:r>
      <w:proofErr w:type="spellStart"/>
      <w:r w:rsidR="00022FC0" w:rsidRPr="008C3D35">
        <w:t>Report</w:t>
      </w:r>
      <w:proofErr w:type="spellEnd"/>
      <w:r w:rsidR="00022FC0" w:rsidRPr="008C3D35">
        <w:t xml:space="preserve"> (WHR)</w:t>
      </w:r>
      <w:r w:rsidR="00385A9F">
        <w:t>, que</w:t>
      </w:r>
      <w:r w:rsidR="003C5149">
        <w:t xml:space="preserve"> </w:t>
      </w:r>
      <w:r w:rsidR="00882518">
        <w:t xml:space="preserve">atualmente </w:t>
      </w:r>
      <w:r w:rsidR="00022FC0">
        <w:t>avalia</w:t>
      </w:r>
      <w:r w:rsidR="00385A9F">
        <w:t xml:space="preserve"> </w:t>
      </w:r>
      <w:r w:rsidR="00022FC0">
        <w:t xml:space="preserve">a percepção </w:t>
      </w:r>
      <w:r w:rsidR="00882518">
        <w:t xml:space="preserve">de bem-estar e felicidade </w:t>
      </w:r>
      <w:r w:rsidR="00C46DFE">
        <w:t xml:space="preserve">das pessoas </w:t>
      </w:r>
      <w:r w:rsidR="00882518">
        <w:t>em mais de 150 países. A pesquisa apresent</w:t>
      </w:r>
      <w:del w:id="171" w:author="Gabriela Scur Almudi" w:date="2022-05-19T10:34:00Z">
        <w:r w:rsidR="00882518" w:rsidDel="001B3BF2">
          <w:delText>e</w:delText>
        </w:r>
      </w:del>
      <w:ins w:id="172" w:author="Gabriela Scur Almudi" w:date="2022-05-19T10:34:00Z">
        <w:r w:rsidR="001B3BF2">
          <w:t>a</w:t>
        </w:r>
      </w:ins>
      <w:r w:rsidR="00C0535C">
        <w:t xml:space="preserve"> </w:t>
      </w:r>
      <w:r w:rsidR="00882518">
        <w:t xml:space="preserve">o </w:t>
      </w:r>
      <w:r w:rsidR="00C0535C">
        <w:t xml:space="preserve">score de </w:t>
      </w:r>
      <w:r w:rsidR="00385A9F">
        <w:t xml:space="preserve">bem-estar </w:t>
      </w:r>
      <w:r w:rsidR="00882518">
        <w:t xml:space="preserve">e felicidade </w:t>
      </w:r>
      <w:r w:rsidR="00385A9F">
        <w:t xml:space="preserve">das pessoas </w:t>
      </w:r>
      <w:r w:rsidR="00882518">
        <w:t xml:space="preserve">chamado </w:t>
      </w:r>
      <w:proofErr w:type="spellStart"/>
      <w:r w:rsidR="00882518" w:rsidRPr="00FB607E">
        <w:rPr>
          <w:i/>
          <w:iCs/>
        </w:rPr>
        <w:t>ladder_score</w:t>
      </w:r>
      <w:proofErr w:type="spellEnd"/>
      <w:r w:rsidR="00882518">
        <w:t xml:space="preserve">, o qual foi </w:t>
      </w:r>
      <w:r w:rsidR="00C0535C">
        <w:t xml:space="preserve">comparado </w:t>
      </w:r>
      <w:r w:rsidR="00882518">
        <w:t>com outras</w:t>
      </w:r>
      <w:r w:rsidR="00C0535C">
        <w:t xml:space="preserve"> </w:t>
      </w:r>
      <w:r w:rsidR="00C46DFE">
        <w:t>estatísticas</w:t>
      </w:r>
      <w:r w:rsidR="00882518">
        <w:t xml:space="preserve"> e índices (</w:t>
      </w:r>
      <w:r w:rsidR="00C46DFE">
        <w:t>de desenvolvimento econômico e de qualidade de vida</w:t>
      </w:r>
      <w:r w:rsidR="00882518">
        <w:t xml:space="preserve"> respectivamente - </w:t>
      </w:r>
      <w:proofErr w:type="spellStart"/>
      <w:r w:rsidR="00C46DFE">
        <w:t>gdp</w:t>
      </w:r>
      <w:proofErr w:type="spellEnd"/>
      <w:r w:rsidR="00C46DFE">
        <w:t xml:space="preserve"> per capita e </w:t>
      </w:r>
      <w:proofErr w:type="spellStart"/>
      <w:r w:rsidR="00882518">
        <w:t>healthy</w:t>
      </w:r>
      <w:proofErr w:type="spellEnd"/>
      <w:r w:rsidR="00882518">
        <w:t xml:space="preserve"> </w:t>
      </w:r>
      <w:proofErr w:type="spellStart"/>
      <w:r w:rsidR="00882518">
        <w:t>life</w:t>
      </w:r>
      <w:proofErr w:type="spellEnd"/>
      <w:r w:rsidR="00882518">
        <w:t xml:space="preserve"> </w:t>
      </w:r>
      <w:proofErr w:type="spellStart"/>
      <w:r w:rsidR="00882518">
        <w:t>expectancy</w:t>
      </w:r>
      <w:proofErr w:type="spellEnd"/>
      <w:r w:rsidR="00C46DFE">
        <w:t>)</w:t>
      </w:r>
      <w:r w:rsidR="00882518">
        <w:t>.</w:t>
      </w:r>
    </w:p>
    <w:p w14:paraId="65E27619" w14:textId="77777777" w:rsidR="007B3779" w:rsidRDefault="007B3779" w:rsidP="009B2B1C">
      <w:pPr>
        <w:ind w:firstLine="360"/>
      </w:pPr>
    </w:p>
    <w:p w14:paraId="1A77DC34" w14:textId="77777777" w:rsidR="00B71451" w:rsidRPr="000A46BE" w:rsidRDefault="00B71451" w:rsidP="00FB607E">
      <w:pPr>
        <w:ind w:firstLine="360"/>
        <w:rPr>
          <w:color w:val="000000"/>
        </w:rPr>
      </w:pPr>
    </w:p>
    <w:p w14:paraId="5847BAE4" w14:textId="77777777" w:rsidR="000A46BE" w:rsidRDefault="000A46BE" w:rsidP="000A46BE">
      <w:pPr>
        <w:pStyle w:val="PargrafodaLista"/>
        <w:spacing w:line="360" w:lineRule="auto"/>
        <w:ind w:left="0"/>
        <w:rPr>
          <w:b/>
        </w:rPr>
      </w:pPr>
      <w:r w:rsidRPr="009629EB">
        <w:rPr>
          <w:b/>
        </w:rPr>
        <w:t xml:space="preserve">Material e </w:t>
      </w:r>
      <w:commentRangeStart w:id="173"/>
      <w:r w:rsidRPr="009629EB">
        <w:rPr>
          <w:b/>
        </w:rPr>
        <w:t>Métodos</w:t>
      </w:r>
      <w:commentRangeEnd w:id="173"/>
      <w:r w:rsidR="008C2B71">
        <w:rPr>
          <w:rStyle w:val="Refdecomentrio"/>
        </w:rPr>
        <w:commentReference w:id="173"/>
      </w:r>
    </w:p>
    <w:p w14:paraId="1909B83A" w14:textId="6F30C1E8" w:rsidR="000A08F3" w:rsidRDefault="000A46BE" w:rsidP="000A08F3">
      <w:pPr>
        <w:pStyle w:val="PargrafodaLista"/>
        <w:spacing w:line="360" w:lineRule="auto"/>
        <w:ind w:left="0"/>
      </w:pPr>
      <w:r w:rsidRPr="00715294">
        <w:tab/>
      </w:r>
    </w:p>
    <w:p w14:paraId="2124B40E" w14:textId="24D2397B" w:rsidR="00C633D3" w:rsidRDefault="00C633D3">
      <w:pPr>
        <w:ind w:firstLine="426"/>
      </w:pPr>
      <w:r>
        <w:t>A</w:t>
      </w:r>
      <w:r w:rsidR="00870379">
        <w:t xml:space="preserve"> pergunta principal desta pesquisa: </w:t>
      </w:r>
      <w:r w:rsidR="003766C6" w:rsidRPr="002B3F6B">
        <w:rPr>
          <w:rPrChange w:id="174" w:author="eduardo" w:date="2022-05-20T16:42:00Z">
            <w:rPr>
              <w:highlight w:val="cyan"/>
            </w:rPr>
          </w:rPrChange>
        </w:rPr>
        <w:t>“a percepção de bem-estar</w:t>
      </w:r>
      <w:r w:rsidR="00870379" w:rsidRPr="002B3F6B">
        <w:rPr>
          <w:rPrChange w:id="175" w:author="eduardo" w:date="2022-05-20T16:42:00Z">
            <w:rPr>
              <w:highlight w:val="cyan"/>
            </w:rPr>
          </w:rPrChange>
        </w:rPr>
        <w:t xml:space="preserve"> das pessoas durante a pandemia </w:t>
      </w:r>
      <w:r w:rsidR="003766C6" w:rsidRPr="002B3F6B">
        <w:rPr>
          <w:rPrChange w:id="176" w:author="eduardo" w:date="2022-05-20T16:42:00Z">
            <w:rPr>
              <w:highlight w:val="cyan"/>
            </w:rPr>
          </w:rPrChange>
        </w:rPr>
        <w:t xml:space="preserve">muda a depender do contexto social e geográfico </w:t>
      </w:r>
      <w:r w:rsidR="00B2218D" w:rsidRPr="002B3F6B">
        <w:rPr>
          <w:rPrChange w:id="177" w:author="eduardo" w:date="2022-05-20T16:42:00Z">
            <w:rPr>
              <w:highlight w:val="cyan"/>
            </w:rPr>
          </w:rPrChange>
        </w:rPr>
        <w:t>em que estão inseridos</w:t>
      </w:r>
      <w:r w:rsidR="003766C6" w:rsidRPr="002B3F6B">
        <w:rPr>
          <w:rPrChange w:id="178" w:author="eduardo" w:date="2022-05-20T16:42:00Z">
            <w:rPr>
              <w:highlight w:val="cyan"/>
            </w:rPr>
          </w:rPrChange>
        </w:rPr>
        <w:t>?</w:t>
      </w:r>
      <w:r w:rsidR="00B2218D" w:rsidRPr="002B3F6B">
        <w:t>”</w:t>
      </w:r>
      <w:r w:rsidRPr="002B3F6B">
        <w:t>,</w:t>
      </w:r>
      <w:r w:rsidR="00CD7CDC">
        <w:t xml:space="preserve"> </w:t>
      </w:r>
      <w:r>
        <w:t>carrega duas principais</w:t>
      </w:r>
      <w:r w:rsidR="00AD2694">
        <w:t xml:space="preserve"> questões inerentes</w:t>
      </w:r>
      <w:r>
        <w:t>, denotadas nas seguintes hipóteses de interesse para análise:</w:t>
      </w:r>
    </w:p>
    <w:p w14:paraId="1BBA1F5F" w14:textId="77777777" w:rsidR="00C633D3" w:rsidRDefault="00C633D3">
      <w:pPr>
        <w:ind w:firstLine="426"/>
      </w:pPr>
    </w:p>
    <w:p w14:paraId="1A54F194" w14:textId="63DCC871" w:rsidR="00C633D3" w:rsidRDefault="00C633D3">
      <w:pPr>
        <w:ind w:firstLine="426"/>
      </w:pPr>
      <w:r w:rsidRPr="00FB607E">
        <w:rPr>
          <w:b/>
          <w:bCs/>
        </w:rPr>
        <w:t>H</w:t>
      </w:r>
      <w:r w:rsidR="00B2218D" w:rsidRPr="00FB607E">
        <w:rPr>
          <w:b/>
          <w:bCs/>
        </w:rPr>
        <w:t>1</w:t>
      </w:r>
      <w:r w:rsidRPr="00FB607E">
        <w:rPr>
          <w:b/>
          <w:bCs/>
        </w:rPr>
        <w:t>:</w:t>
      </w:r>
      <w:r w:rsidR="00B2218D">
        <w:t xml:space="preserve"> </w:t>
      </w:r>
      <w:commentRangeStart w:id="179"/>
      <w:commentRangeStart w:id="180"/>
      <w:commentRangeStart w:id="181"/>
      <w:r>
        <w:t>É</w:t>
      </w:r>
      <w:r w:rsidR="00B2218D">
        <w:t xml:space="preserve"> possível afirmar </w:t>
      </w:r>
      <w:r>
        <w:t xml:space="preserve">que </w:t>
      </w:r>
      <w:r w:rsidR="0057296D">
        <w:t xml:space="preserve">as diferentes </w:t>
      </w:r>
      <w:r>
        <w:t xml:space="preserve">características </w:t>
      </w:r>
      <w:r w:rsidR="00B2218D">
        <w:t>socia</w:t>
      </w:r>
      <w:r>
        <w:t>is</w:t>
      </w:r>
      <w:r w:rsidR="008E585E">
        <w:t xml:space="preserve">, </w:t>
      </w:r>
      <w:r w:rsidR="0057296D">
        <w:t xml:space="preserve">de saúde, </w:t>
      </w:r>
      <w:r w:rsidR="008E585E">
        <w:t>econômica</w:t>
      </w:r>
      <w:r>
        <w:t>s</w:t>
      </w:r>
      <w:r w:rsidR="008E585E">
        <w:t xml:space="preserve"> e outras variáveis </w:t>
      </w:r>
      <w:r>
        <w:t xml:space="preserve">que </w:t>
      </w:r>
      <w:r w:rsidR="0057296D">
        <w:t xml:space="preserve">no geral </w:t>
      </w:r>
      <w:r>
        <w:t>definem a</w:t>
      </w:r>
      <w:r w:rsidR="008E585E">
        <w:t xml:space="preserve"> qualidade de vida </w:t>
      </w:r>
      <w:r w:rsidR="002A3CC3">
        <w:t>d</w:t>
      </w:r>
      <w:r w:rsidR="008E585E">
        <w:t xml:space="preserve">os países, </w:t>
      </w:r>
      <w:r w:rsidR="00B2218D">
        <w:t xml:space="preserve">impactam </w:t>
      </w:r>
      <w:r>
        <w:t xml:space="preserve">mais ou menos </w:t>
      </w:r>
      <w:r w:rsidR="00B2218D">
        <w:t xml:space="preserve">na percepção de bem-estar </w:t>
      </w:r>
      <w:r w:rsidR="00A23604">
        <w:t xml:space="preserve">e felicidade </w:t>
      </w:r>
      <w:r w:rsidR="00B2218D">
        <w:t>d</w:t>
      </w:r>
      <w:r>
        <w:t>as pessoas</w:t>
      </w:r>
      <w:r w:rsidR="00B2218D">
        <w:t>?</w:t>
      </w:r>
      <w:commentRangeEnd w:id="179"/>
      <w:r w:rsidR="00195515">
        <w:rPr>
          <w:rStyle w:val="Refdecomentrio"/>
        </w:rPr>
        <w:commentReference w:id="179"/>
      </w:r>
      <w:commentRangeEnd w:id="180"/>
      <w:r w:rsidR="00D3095A">
        <w:rPr>
          <w:rStyle w:val="Refdecomentrio"/>
        </w:rPr>
        <w:commentReference w:id="180"/>
      </w:r>
      <w:commentRangeEnd w:id="181"/>
      <w:r w:rsidR="00D3095A">
        <w:rPr>
          <w:rStyle w:val="Refdecomentrio"/>
        </w:rPr>
        <w:commentReference w:id="181"/>
      </w:r>
    </w:p>
    <w:p w14:paraId="553B99A4" w14:textId="77777777" w:rsidR="0057296D" w:rsidRDefault="0057296D">
      <w:pPr>
        <w:ind w:firstLine="426"/>
      </w:pPr>
    </w:p>
    <w:p w14:paraId="4B3889DF" w14:textId="5E77CF50" w:rsidR="003766C6" w:rsidRDefault="0057296D" w:rsidP="0057296D">
      <w:pPr>
        <w:ind w:firstLine="426"/>
      </w:pPr>
      <w:r w:rsidRPr="00FB607E">
        <w:rPr>
          <w:b/>
          <w:bCs/>
        </w:rPr>
        <w:t>H2:</w:t>
      </w:r>
      <w:r>
        <w:t xml:space="preserve"> </w:t>
      </w:r>
      <w:r w:rsidR="000A1916">
        <w:t>Se de fato há consistência na H1, é possível afirmar que a</w:t>
      </w:r>
      <w:r w:rsidR="003766C6">
        <w:t xml:space="preserve"> percepção de bem-estar </w:t>
      </w:r>
      <w:r w:rsidR="00AD2694">
        <w:t xml:space="preserve">das pessoas </w:t>
      </w:r>
      <w:r w:rsidR="003766C6">
        <w:t xml:space="preserve">mudou </w:t>
      </w:r>
      <w:r w:rsidR="008E585E">
        <w:t xml:space="preserve">de forma significante </w:t>
      </w:r>
      <w:r w:rsidR="000A1916">
        <w:t xml:space="preserve">a depender de seu país, </w:t>
      </w:r>
      <w:r w:rsidR="003614FC">
        <w:t>em função</w:t>
      </w:r>
      <w:r w:rsidR="00AD2694">
        <w:t xml:space="preserve"> </w:t>
      </w:r>
      <w:r w:rsidR="003614FC">
        <w:t>d</w:t>
      </w:r>
      <w:r w:rsidR="003766C6">
        <w:t xml:space="preserve">a </w:t>
      </w:r>
      <w:r w:rsidR="00AD2694">
        <w:t>pandemia</w:t>
      </w:r>
      <w:r w:rsidR="008E585E">
        <w:t xml:space="preserve"> </w:t>
      </w:r>
      <w:r>
        <w:t>do ano de 2020</w:t>
      </w:r>
      <w:r w:rsidR="000A1916">
        <w:t>,</w:t>
      </w:r>
      <w:r>
        <w:t xml:space="preserve"> se </w:t>
      </w:r>
      <w:r w:rsidR="008E585E">
        <w:t xml:space="preserve">comparado </w:t>
      </w:r>
      <w:r>
        <w:t xml:space="preserve">a </w:t>
      </w:r>
      <w:r w:rsidR="000A1916">
        <w:t>um período sem pandemia</w:t>
      </w:r>
      <w:r w:rsidR="00AD2694">
        <w:t>?</w:t>
      </w:r>
      <w:r w:rsidR="003766C6">
        <w:t xml:space="preserve"> </w:t>
      </w:r>
    </w:p>
    <w:p w14:paraId="37E8B494" w14:textId="77777777" w:rsidR="0057296D" w:rsidRDefault="0057296D" w:rsidP="00FB607E">
      <w:pPr>
        <w:ind w:firstLine="426"/>
      </w:pPr>
    </w:p>
    <w:p w14:paraId="591EC787" w14:textId="68FFD2F6" w:rsidR="00E15306" w:rsidRDefault="000A08F3" w:rsidP="00D84528">
      <w:pPr>
        <w:ind w:firstLine="360"/>
      </w:pPr>
      <w:r>
        <w:t xml:space="preserve">Para análise das questões levantadas foram utilizados os dados da </w:t>
      </w:r>
      <w:r w:rsidRPr="008C3D35">
        <w:t xml:space="preserve">World </w:t>
      </w:r>
      <w:proofErr w:type="spellStart"/>
      <w:r w:rsidRPr="008C3D35">
        <w:t>Happiness</w:t>
      </w:r>
      <w:proofErr w:type="spellEnd"/>
      <w:r w:rsidRPr="008C3D35">
        <w:t xml:space="preserve"> </w:t>
      </w:r>
      <w:proofErr w:type="spellStart"/>
      <w:r w:rsidRPr="008C3D35">
        <w:t>Report</w:t>
      </w:r>
      <w:proofErr w:type="spellEnd"/>
      <w:r w:rsidRPr="008C3D35">
        <w:t xml:space="preserve"> (WHR)</w:t>
      </w:r>
      <w:r>
        <w:t>, um projeto inicialmente voltado para</w:t>
      </w:r>
      <w:r w:rsidRPr="008C3D35">
        <w:t xml:space="preserve"> a importância da felicidade e do bem-estar das pessoas como forma de alcançar o desenvolvimento econômico e social</w:t>
      </w:r>
      <w:r>
        <w:t xml:space="preserve"> das nações. A</w:t>
      </w:r>
      <w:r w:rsidRPr="008C3D35">
        <w:t xml:space="preserve"> WHR </w:t>
      </w:r>
      <w:r>
        <w:t>conduziu</w:t>
      </w:r>
      <w:r w:rsidRPr="008C3D35">
        <w:t xml:space="preserve"> </w:t>
      </w:r>
      <w:r>
        <w:t>ano após ano</w:t>
      </w:r>
      <w:r w:rsidRPr="008C3D35">
        <w:t xml:space="preserve"> uma série de </w:t>
      </w:r>
      <w:r>
        <w:t>pesquisas</w:t>
      </w:r>
      <w:r w:rsidRPr="008C3D35">
        <w:t xml:space="preserve"> </w:t>
      </w:r>
      <w:r>
        <w:t xml:space="preserve">em diversos países </w:t>
      </w:r>
      <w:r w:rsidRPr="008C3D35">
        <w:t xml:space="preserve">a respeito </w:t>
      </w:r>
      <w:r>
        <w:t>de como</w:t>
      </w:r>
      <w:r w:rsidRPr="008C3D35">
        <w:t xml:space="preserve"> </w:t>
      </w:r>
      <w:r>
        <w:t xml:space="preserve">aspectos </w:t>
      </w:r>
      <w:r w:rsidRPr="008C3D35">
        <w:t>polític</w:t>
      </w:r>
      <w:r>
        <w:t>os</w:t>
      </w:r>
      <w:r w:rsidRPr="008C3D35">
        <w:t>,</w:t>
      </w:r>
      <w:r>
        <w:t xml:space="preserve"> </w:t>
      </w:r>
      <w:r w:rsidRPr="008C3D35">
        <w:t>econômic</w:t>
      </w:r>
      <w:r>
        <w:t>o</w:t>
      </w:r>
      <w:r w:rsidRPr="008C3D35">
        <w:t>s</w:t>
      </w:r>
      <w:r w:rsidR="0057296D">
        <w:t>,</w:t>
      </w:r>
      <w:r w:rsidRPr="008C3D35">
        <w:t xml:space="preserve"> sociais</w:t>
      </w:r>
      <w:r w:rsidR="0057296D">
        <w:t xml:space="preserve"> e de saúde pública</w:t>
      </w:r>
      <w:r w:rsidRPr="008C3D35">
        <w:t xml:space="preserve"> </w:t>
      </w:r>
      <w:r>
        <w:t>definiam a percepção de bem-estar das pessoas, chegando assim no chamado “</w:t>
      </w:r>
      <w:proofErr w:type="spellStart"/>
      <w:r w:rsidRPr="00E8679B">
        <w:rPr>
          <w:i/>
          <w:iCs/>
        </w:rPr>
        <w:t>l</w:t>
      </w:r>
      <w:r w:rsidR="00D84528">
        <w:rPr>
          <w:i/>
          <w:iCs/>
        </w:rPr>
        <w:t>a</w:t>
      </w:r>
      <w:r w:rsidRPr="00E8679B">
        <w:rPr>
          <w:i/>
          <w:iCs/>
        </w:rPr>
        <w:t>dder</w:t>
      </w:r>
      <w:r>
        <w:rPr>
          <w:i/>
          <w:iCs/>
        </w:rPr>
        <w:t>_</w:t>
      </w:r>
      <w:r w:rsidRPr="00E8679B">
        <w:rPr>
          <w:i/>
          <w:iCs/>
        </w:rPr>
        <w:t>score</w:t>
      </w:r>
      <w:proofErr w:type="spellEnd"/>
      <w:r>
        <w:rPr>
          <w:i/>
          <w:iCs/>
        </w:rPr>
        <w:t xml:space="preserve">” </w:t>
      </w:r>
      <w:r w:rsidRPr="00FB607E">
        <w:t xml:space="preserve">ou </w:t>
      </w:r>
      <w:r>
        <w:t>percepção de bem-estar</w:t>
      </w:r>
      <w:r w:rsidR="0057296D">
        <w:t xml:space="preserve"> médio dos indivíduos de determinado país</w:t>
      </w:r>
      <w:r>
        <w:t xml:space="preserve">. A pergunta chave </w:t>
      </w:r>
      <w:r w:rsidR="00E15306">
        <w:t>da WHR</w:t>
      </w:r>
      <w:r>
        <w:t xml:space="preserve"> para a construção da variável </w:t>
      </w:r>
      <w:proofErr w:type="spellStart"/>
      <w:r w:rsidR="00E15306" w:rsidRPr="00E8679B">
        <w:rPr>
          <w:i/>
          <w:iCs/>
        </w:rPr>
        <w:t>l</w:t>
      </w:r>
      <w:r w:rsidR="00E15306">
        <w:rPr>
          <w:i/>
          <w:iCs/>
        </w:rPr>
        <w:t>a</w:t>
      </w:r>
      <w:r w:rsidR="00E15306" w:rsidRPr="00E8679B">
        <w:rPr>
          <w:i/>
          <w:iCs/>
        </w:rPr>
        <w:t>dder</w:t>
      </w:r>
      <w:r w:rsidR="00E15306">
        <w:rPr>
          <w:i/>
          <w:iCs/>
        </w:rPr>
        <w:t>_</w:t>
      </w:r>
      <w:r w:rsidR="00E15306" w:rsidRPr="00E8679B">
        <w:rPr>
          <w:i/>
          <w:iCs/>
        </w:rPr>
        <w:t>score</w:t>
      </w:r>
      <w:proofErr w:type="spellEnd"/>
      <w:r w:rsidR="00E15306">
        <w:t xml:space="preserve"> </w:t>
      </w:r>
      <w:r>
        <w:t xml:space="preserve">foi: </w:t>
      </w:r>
      <w:r w:rsidR="00D84528">
        <w:t xml:space="preserve">“Por favor, imagine uma escada, com degraus numerados de 0 no inferior para 10 no topo. O topo da escada representa a melhor vida possível para você e o fundo da escada representa a pior vida possível para você; </w:t>
      </w:r>
      <w:del w:id="182" w:author="Gabriela Scur Almudi" w:date="2022-05-19T10:41:00Z">
        <w:r w:rsidR="00D84528" w:rsidDel="001B3BF2">
          <w:delText>E</w:delText>
        </w:r>
      </w:del>
      <w:ins w:id="183" w:author="Gabriela Scur Almudi" w:date="2022-05-19T10:41:00Z">
        <w:r w:rsidR="001B3BF2">
          <w:t>e</w:t>
        </w:r>
      </w:ins>
      <w:r w:rsidR="00D84528">
        <w:t xml:space="preserve">m que degrau da escada você diria que pessoalmente sente que está neste </w:t>
      </w:r>
      <w:ins w:id="184" w:author="Gabriela Scur Almudi" w:date="2022-05-19T10:41:00Z">
        <w:r w:rsidR="001B3BF2">
          <w:t>t</w:t>
        </w:r>
      </w:ins>
      <w:del w:id="185" w:author="Gabriela Scur Almudi" w:date="2022-05-19T10:41:00Z">
        <w:r w:rsidR="00D84528" w:rsidDel="001B3BF2">
          <w:delText>T</w:delText>
        </w:r>
      </w:del>
      <w:r w:rsidR="00D84528">
        <w:t>empo?</w:t>
      </w:r>
      <w:r w:rsidR="009C12EA">
        <w:t>”</w:t>
      </w:r>
      <w:r w:rsidR="00D84528">
        <w:t>.</w:t>
      </w:r>
      <w:r w:rsidR="00C0535C">
        <w:t xml:space="preserve"> </w:t>
      </w:r>
    </w:p>
    <w:p w14:paraId="386F5C27" w14:textId="77777777" w:rsidR="00E15306" w:rsidRDefault="00E15306" w:rsidP="00D84528">
      <w:pPr>
        <w:ind w:firstLine="360"/>
      </w:pPr>
    </w:p>
    <w:p w14:paraId="3C8BD2F3" w14:textId="1996833E" w:rsidR="000A08F3" w:rsidRDefault="00C0535C" w:rsidP="00D84528">
      <w:pPr>
        <w:ind w:firstLine="360"/>
      </w:pPr>
      <w:r>
        <w:lastRenderedPageBreak/>
        <w:t xml:space="preserve">O </w:t>
      </w:r>
      <w:proofErr w:type="spellStart"/>
      <w:r w:rsidRPr="00FB607E">
        <w:rPr>
          <w:i/>
          <w:iCs/>
        </w:rPr>
        <w:t>ladder_score</w:t>
      </w:r>
      <w:proofErr w:type="spellEnd"/>
      <w:r>
        <w:t xml:space="preserve"> é</w:t>
      </w:r>
      <w:r w:rsidR="00E15306">
        <w:t xml:space="preserve"> a </w:t>
      </w:r>
      <w:r w:rsidR="00E15306" w:rsidRPr="000A1916">
        <w:t>variável dependente</w:t>
      </w:r>
      <w:r w:rsidR="00E15306">
        <w:t xml:space="preserve"> que ajuda a entender </w:t>
      </w:r>
      <w:r w:rsidR="00572563">
        <w:t xml:space="preserve">como </w:t>
      </w:r>
      <w:r w:rsidR="008E585E">
        <w:t xml:space="preserve">a percepção de bem-estar das pessoas </w:t>
      </w:r>
      <w:r w:rsidR="0057296D">
        <w:t>pode ser</w:t>
      </w:r>
      <w:r w:rsidR="008E585E">
        <w:t xml:space="preserve"> afetada</w:t>
      </w:r>
      <w:r w:rsidR="0057296D">
        <w:t>,</w:t>
      </w:r>
      <w:r w:rsidR="008E585E">
        <w:t xml:space="preserve"> por</w:t>
      </w:r>
      <w:r w:rsidR="0057296D">
        <w:t xml:space="preserve"> exemplo, por</w:t>
      </w:r>
      <w:r w:rsidR="008E585E">
        <w:t xml:space="preserve"> </w:t>
      </w:r>
      <w:r w:rsidR="00C2720F">
        <w:t xml:space="preserve">aspectos geográficos </w:t>
      </w:r>
      <w:r w:rsidR="008E585E">
        <w:t xml:space="preserve">específicos </w:t>
      </w:r>
      <w:r w:rsidR="00C2720F">
        <w:t xml:space="preserve">de cada país </w:t>
      </w:r>
      <w:r w:rsidR="00572563">
        <w:t xml:space="preserve">antes e durante a pandemia. </w:t>
      </w:r>
      <w:r w:rsidR="00C2720F">
        <w:t xml:space="preserve">Para tentar </w:t>
      </w:r>
      <w:r w:rsidR="000A1916">
        <w:t>demonstrar</w:t>
      </w:r>
      <w:r w:rsidR="00C2720F">
        <w:t xml:space="preserve"> os possíveis efeitos de variáveis geográficas que influenciam n</w:t>
      </w:r>
      <w:r w:rsidR="000A1916">
        <w:t>a percepção de</w:t>
      </w:r>
      <w:r w:rsidR="00C2720F">
        <w:t xml:space="preserve"> bem-estar f</w:t>
      </w:r>
      <w:r w:rsidR="00572563">
        <w:t>oram escolhidas</w:t>
      </w:r>
      <w:r>
        <w:t xml:space="preserve"> </w:t>
      </w:r>
      <w:r w:rsidRPr="000A1916">
        <w:t>duas variáveis</w:t>
      </w:r>
      <w:r w:rsidR="008E585E" w:rsidRPr="000A1916">
        <w:t xml:space="preserve"> independentes</w:t>
      </w:r>
      <w:r w:rsidR="00C2720F">
        <w:t xml:space="preserve">, uma para </w:t>
      </w:r>
      <w:r w:rsidR="00572563">
        <w:t>análise da qualidade econômica</w:t>
      </w:r>
      <w:r w:rsidR="00C2720F">
        <w:t xml:space="preserve"> do país</w:t>
      </w:r>
      <w:r w:rsidR="00572563">
        <w:t xml:space="preserve">, </w:t>
      </w:r>
      <w:r w:rsidR="00C2720F">
        <w:t>representada por</w:t>
      </w:r>
      <w:r w:rsidR="00572563">
        <w:t xml:space="preserve"> </w:t>
      </w:r>
      <w:proofErr w:type="spellStart"/>
      <w:r w:rsidRPr="00FB607E">
        <w:rPr>
          <w:i/>
          <w:iCs/>
        </w:rPr>
        <w:t>log_gdp</w:t>
      </w:r>
      <w:proofErr w:type="spellEnd"/>
      <w:r>
        <w:t xml:space="preserve"> e </w:t>
      </w:r>
      <w:r w:rsidR="00C2720F">
        <w:t>outra para entender aspectos de qualidade de vida e saúde</w:t>
      </w:r>
      <w:r w:rsidR="0057296D">
        <w:t xml:space="preserve"> pública</w:t>
      </w:r>
      <w:r w:rsidR="00C2720F">
        <w:t xml:space="preserve"> através de </w:t>
      </w:r>
      <w:proofErr w:type="spellStart"/>
      <w:r w:rsidRPr="00FB607E">
        <w:rPr>
          <w:i/>
          <w:iCs/>
        </w:rPr>
        <w:t>healthy_life_expectancy</w:t>
      </w:r>
      <w:proofErr w:type="spellEnd"/>
      <w:r>
        <w:t xml:space="preserve">, </w:t>
      </w:r>
      <w:r w:rsidR="00C2720F">
        <w:t>que significam</w:t>
      </w:r>
      <w:ins w:id="186" w:author="Gabriela Scur Almudi" w:date="2022-05-19T10:41:00Z">
        <w:r w:rsidR="001B3BF2">
          <w:t>,</w:t>
        </w:r>
      </w:ins>
      <w:r>
        <w:t xml:space="preserve"> </w:t>
      </w:r>
      <w:r w:rsidR="0057296D">
        <w:t>respectivamente</w:t>
      </w:r>
      <w:ins w:id="187" w:author="Gabriela Scur Almudi" w:date="2022-05-19T10:41:00Z">
        <w:r w:rsidR="001B3BF2">
          <w:t>,</w:t>
        </w:r>
      </w:ins>
      <w:r w:rsidR="0057296D">
        <w:t xml:space="preserve"> </w:t>
      </w:r>
      <w:r>
        <w:t xml:space="preserve">o poder </w:t>
      </w:r>
      <w:r w:rsidR="00572563">
        <w:t>de compra médio pareado em dólar</w:t>
      </w:r>
      <w:r>
        <w:t xml:space="preserve"> e </w:t>
      </w:r>
      <w:r w:rsidR="00572563">
        <w:t>a</w:t>
      </w:r>
      <w:r>
        <w:t xml:space="preserve"> expetativa de vida</w:t>
      </w:r>
      <w:r w:rsidR="00572563">
        <w:t xml:space="preserve"> em anos de cada país</w:t>
      </w:r>
      <w:r w:rsidR="0057296D">
        <w:t>,</w:t>
      </w:r>
      <w:r w:rsidR="00C2720F">
        <w:t xml:space="preserve"> observado ao longo dos anos</w:t>
      </w:r>
      <w:r w:rsidR="00572563">
        <w:t>.</w:t>
      </w:r>
      <w:r w:rsidR="000A1916">
        <w:t xml:space="preserve"> Além destas duas últimas, foi criada uma terceira variável para suporte, binária, que representa a ausência ou a presença de </w:t>
      </w:r>
      <w:ins w:id="188" w:author="Gabriela Scur Almudi" w:date="2022-05-19T10:42:00Z">
        <w:r w:rsidR="001B3BF2">
          <w:t>C</w:t>
        </w:r>
      </w:ins>
      <w:del w:id="189" w:author="Gabriela Scur Almudi" w:date="2022-05-19T10:42:00Z">
        <w:r w:rsidR="000A1916" w:rsidDel="001B3BF2">
          <w:delText>c</w:delText>
        </w:r>
      </w:del>
      <w:r w:rsidR="000A1916">
        <w:t>ovid</w:t>
      </w:r>
      <w:ins w:id="190" w:author="Gabriela Scur Almudi" w:date="2022-05-19T10:42:00Z">
        <w:r w:rsidR="001B3BF2">
          <w:t>-19</w:t>
        </w:r>
      </w:ins>
      <w:r w:rsidR="000A1916">
        <w:t xml:space="preserve"> na</w:t>
      </w:r>
      <w:ins w:id="191" w:author="Gabriela Scur Almudi" w:date="2022-05-19T10:42:00Z">
        <w:r w:rsidR="001B3BF2">
          <w:t>s</w:t>
        </w:r>
      </w:ins>
      <w:r w:rsidR="000A1916">
        <w:t xml:space="preserve"> observações da análise (0 e um 1 respectivamente).</w:t>
      </w:r>
    </w:p>
    <w:p w14:paraId="6E328FD1" w14:textId="77777777" w:rsidR="00D84528" w:rsidRDefault="00D84528" w:rsidP="00FB607E">
      <w:pPr>
        <w:ind w:firstLine="360"/>
      </w:pPr>
    </w:p>
    <w:p w14:paraId="2332C362" w14:textId="0387ACD0" w:rsidR="00B15201" w:rsidRDefault="00D84528" w:rsidP="000A08F3">
      <w:pPr>
        <w:ind w:firstLine="426"/>
      </w:pPr>
      <w:r>
        <w:t xml:space="preserve">Os dados </w:t>
      </w:r>
      <w:r w:rsidR="00B15201">
        <w:t xml:space="preserve">originais </w:t>
      </w:r>
      <w:r>
        <w:t xml:space="preserve">desta pesquisa </w:t>
      </w:r>
      <w:r w:rsidR="00B15201">
        <w:t xml:space="preserve">foram adquiridos </w:t>
      </w:r>
      <w:r w:rsidR="00754082">
        <w:t>pela WHR dos</w:t>
      </w:r>
      <w:r w:rsidR="00B15201">
        <w:t xml:space="preserve"> resultados publicados em 2021</w:t>
      </w:r>
      <w:r w:rsidR="00754082">
        <w:t>,</w:t>
      </w:r>
      <w:r w:rsidR="00B15201">
        <w:t xml:space="preserve"> </w:t>
      </w:r>
      <w:r w:rsidR="00CD7CDC">
        <w:t xml:space="preserve">e </w:t>
      </w:r>
      <w:r w:rsidR="00B15201">
        <w:t xml:space="preserve">que </w:t>
      </w:r>
      <w:r>
        <w:t xml:space="preserve">contemplam </w:t>
      </w:r>
      <w:r w:rsidR="00B15201">
        <w:t>as observações de 2008 até 2020 com outras variáveis além das três principais já mencionadas</w:t>
      </w:r>
      <w:r>
        <w:t>, unificados</w:t>
      </w:r>
      <w:r w:rsidR="00B15201">
        <w:t xml:space="preserve"> assim</w:t>
      </w:r>
      <w:r>
        <w:t xml:space="preserve"> em um banco de dados geral</w:t>
      </w:r>
      <w:r w:rsidR="002C2E34">
        <w:t xml:space="preserve"> (DB)</w:t>
      </w:r>
      <w:r w:rsidR="00754082">
        <w:t xml:space="preserve"> trabalhado em algumas metodologias mencionadas mais adiante</w:t>
      </w:r>
      <w:r>
        <w:t xml:space="preserve">. </w:t>
      </w:r>
    </w:p>
    <w:p w14:paraId="6C14C4EA" w14:textId="24E39928" w:rsidR="00B15201" w:rsidRDefault="00B15201" w:rsidP="000A08F3">
      <w:pPr>
        <w:ind w:firstLine="426"/>
      </w:pPr>
    </w:p>
    <w:p w14:paraId="4A774728" w14:textId="7721EA11" w:rsidR="004E7F01" w:rsidRDefault="000601C7" w:rsidP="000A08F3">
      <w:pPr>
        <w:ind w:firstLine="426"/>
      </w:pPr>
      <w:r w:rsidRPr="001874CB">
        <w:t>As ferramentas de análise</w:t>
      </w:r>
      <w:r>
        <w:t>, limpeza e organização dos dados foram feitas inicialmente pelo software R para limpeza, organização, visualização e teste iniciais dos dados</w:t>
      </w:r>
      <w:r w:rsidR="001A14A2">
        <w:t>, concretizando as seguintes etapas:</w:t>
      </w:r>
    </w:p>
    <w:p w14:paraId="6B1D9139" w14:textId="77777777" w:rsidR="009C651B" w:rsidRDefault="009C651B" w:rsidP="000A08F3">
      <w:pPr>
        <w:ind w:firstLine="426"/>
      </w:pPr>
    </w:p>
    <w:p w14:paraId="5823CBA2" w14:textId="368FE1A3" w:rsidR="009C5839" w:rsidRDefault="004E7F01" w:rsidP="008D3F6A">
      <w:pPr>
        <w:pStyle w:val="PargrafodaLista"/>
        <w:numPr>
          <w:ilvl w:val="0"/>
          <w:numId w:val="4"/>
        </w:numPr>
      </w:pPr>
      <w:r>
        <w:t>Identificação e exclusão d</w:t>
      </w:r>
      <w:r w:rsidR="009C5839">
        <w:t xml:space="preserve">as variáveis </w:t>
      </w:r>
      <w:r>
        <w:t xml:space="preserve">(colunas) </w:t>
      </w:r>
      <w:r w:rsidR="009C5839">
        <w:t xml:space="preserve">que não </w:t>
      </w:r>
      <w:r>
        <w:t>eram</w:t>
      </w:r>
      <w:r w:rsidR="009C5839">
        <w:t xml:space="preserve"> necessárias para </w:t>
      </w:r>
      <w:r w:rsidR="008D3F6A">
        <w:t>a análise, sendo elas:</w:t>
      </w:r>
      <w:r w:rsidR="00CD7CDC">
        <w:t xml:space="preserve"> </w:t>
      </w:r>
      <w:r w:rsidRPr="00FB607E">
        <w:rPr>
          <w:i/>
          <w:iCs/>
        </w:rPr>
        <w:t xml:space="preserve">Social </w:t>
      </w:r>
      <w:proofErr w:type="spellStart"/>
      <w:r w:rsidRPr="00FB607E">
        <w:rPr>
          <w:i/>
          <w:iCs/>
        </w:rPr>
        <w:t>Support</w:t>
      </w:r>
      <w:proofErr w:type="spellEnd"/>
      <w:r w:rsidRPr="00FB607E">
        <w:rPr>
          <w:i/>
          <w:iCs/>
        </w:rPr>
        <w:t xml:space="preserve">, </w:t>
      </w:r>
      <w:proofErr w:type="spellStart"/>
      <w:r w:rsidRPr="00FB607E">
        <w:rPr>
          <w:i/>
          <w:iCs/>
        </w:rPr>
        <w:t>Freedom</w:t>
      </w:r>
      <w:proofErr w:type="spellEnd"/>
      <w:r w:rsidRPr="00FB607E">
        <w:rPr>
          <w:i/>
          <w:iCs/>
        </w:rPr>
        <w:t xml:space="preserve"> </w:t>
      </w:r>
      <w:proofErr w:type="spellStart"/>
      <w:r w:rsidRPr="00FB607E">
        <w:rPr>
          <w:i/>
          <w:iCs/>
        </w:rPr>
        <w:t>to</w:t>
      </w:r>
      <w:proofErr w:type="spellEnd"/>
      <w:r w:rsidRPr="00FB607E">
        <w:rPr>
          <w:i/>
          <w:iCs/>
        </w:rPr>
        <w:t xml:space="preserve"> make </w:t>
      </w:r>
      <w:proofErr w:type="spellStart"/>
      <w:r w:rsidRPr="00FB607E">
        <w:rPr>
          <w:i/>
          <w:iCs/>
        </w:rPr>
        <w:t>life</w:t>
      </w:r>
      <w:proofErr w:type="spellEnd"/>
      <w:r w:rsidRPr="00FB607E">
        <w:rPr>
          <w:i/>
          <w:iCs/>
        </w:rPr>
        <w:t xml:space="preserve"> </w:t>
      </w:r>
      <w:proofErr w:type="spellStart"/>
      <w:r w:rsidRPr="00FB607E">
        <w:rPr>
          <w:i/>
          <w:iCs/>
        </w:rPr>
        <w:t>choices</w:t>
      </w:r>
      <w:proofErr w:type="spellEnd"/>
      <w:r w:rsidRPr="00FB607E">
        <w:rPr>
          <w:i/>
          <w:iCs/>
        </w:rPr>
        <w:t xml:space="preserve">, </w:t>
      </w:r>
      <w:proofErr w:type="spellStart"/>
      <w:r w:rsidRPr="00FB607E">
        <w:rPr>
          <w:i/>
          <w:iCs/>
        </w:rPr>
        <w:t>Generosity</w:t>
      </w:r>
      <w:proofErr w:type="spellEnd"/>
      <w:r w:rsidRPr="00FB607E">
        <w:rPr>
          <w:i/>
          <w:iCs/>
        </w:rPr>
        <w:t xml:space="preserve">, </w:t>
      </w:r>
      <w:proofErr w:type="spellStart"/>
      <w:r w:rsidRPr="00FB607E">
        <w:rPr>
          <w:i/>
          <w:iCs/>
        </w:rPr>
        <w:t>Perceptions</w:t>
      </w:r>
      <w:proofErr w:type="spellEnd"/>
      <w:r w:rsidRPr="00FB607E">
        <w:rPr>
          <w:i/>
          <w:iCs/>
        </w:rPr>
        <w:t xml:space="preserve"> </w:t>
      </w:r>
      <w:proofErr w:type="spellStart"/>
      <w:r w:rsidRPr="00FB607E">
        <w:rPr>
          <w:i/>
          <w:iCs/>
        </w:rPr>
        <w:t>of</w:t>
      </w:r>
      <w:proofErr w:type="spellEnd"/>
      <w:r w:rsidRPr="00FB607E">
        <w:rPr>
          <w:i/>
          <w:iCs/>
        </w:rPr>
        <w:t xml:space="preserve"> </w:t>
      </w:r>
      <w:proofErr w:type="spellStart"/>
      <w:r w:rsidRPr="00FB607E">
        <w:rPr>
          <w:i/>
          <w:iCs/>
        </w:rPr>
        <w:t>corruption</w:t>
      </w:r>
      <w:proofErr w:type="spellEnd"/>
      <w:r w:rsidRPr="00FB607E">
        <w:rPr>
          <w:i/>
          <w:iCs/>
        </w:rPr>
        <w:t xml:space="preserve">, Positive </w:t>
      </w:r>
      <w:proofErr w:type="spellStart"/>
      <w:r w:rsidRPr="00FB607E">
        <w:rPr>
          <w:i/>
          <w:iCs/>
        </w:rPr>
        <w:t>Affect</w:t>
      </w:r>
      <w:proofErr w:type="spellEnd"/>
      <w:r>
        <w:t xml:space="preserve"> e </w:t>
      </w:r>
      <w:r w:rsidRPr="00FB607E">
        <w:rPr>
          <w:i/>
          <w:iCs/>
        </w:rPr>
        <w:t xml:space="preserve">Negative </w:t>
      </w:r>
      <w:proofErr w:type="spellStart"/>
      <w:r w:rsidRPr="00FB607E">
        <w:rPr>
          <w:i/>
          <w:iCs/>
        </w:rPr>
        <w:t>Affect</w:t>
      </w:r>
      <w:proofErr w:type="spellEnd"/>
      <w:r>
        <w:t>.</w:t>
      </w:r>
    </w:p>
    <w:p w14:paraId="48CFEC14" w14:textId="77777777" w:rsidR="008D3F6A" w:rsidRDefault="008D3F6A" w:rsidP="00FB607E">
      <w:pPr>
        <w:pStyle w:val="PargrafodaLista"/>
        <w:ind w:left="1146"/>
      </w:pPr>
    </w:p>
    <w:p w14:paraId="43A04512" w14:textId="4A33F6E7" w:rsidR="008106C6" w:rsidRDefault="00291ACD" w:rsidP="00FB607E">
      <w:pPr>
        <w:pStyle w:val="PargrafodaLista"/>
        <w:numPr>
          <w:ilvl w:val="0"/>
          <w:numId w:val="4"/>
        </w:numPr>
      </w:pPr>
      <w:r>
        <w:t>Identifica</w:t>
      </w:r>
      <w:r w:rsidR="00CD7CDC">
        <w:t>ção</w:t>
      </w:r>
      <w:r>
        <w:t xml:space="preserve"> </w:t>
      </w:r>
      <w:r w:rsidR="00CD7CDC">
        <w:t>d</w:t>
      </w:r>
      <w:r>
        <w:t>os países que pode</w:t>
      </w:r>
      <w:r w:rsidR="00CD7CDC">
        <w:t>riam ser usados por</w:t>
      </w:r>
      <w:r>
        <w:t xml:space="preserve"> possu</w:t>
      </w:r>
      <w:r w:rsidR="00CD7CDC">
        <w:t>írem os</w:t>
      </w:r>
      <w:r>
        <w:t xml:space="preserve"> dados para os </w:t>
      </w:r>
      <w:r w:rsidRPr="007E3376">
        <w:t xml:space="preserve">anos de </w:t>
      </w:r>
      <w:r w:rsidR="00CD7CDC" w:rsidRPr="007E3376">
        <w:t>interesse</w:t>
      </w:r>
      <w:r w:rsidR="007E3376" w:rsidRPr="00FB607E">
        <w:t xml:space="preserve">, no caso os anos de </w:t>
      </w:r>
      <w:r w:rsidR="00CD7CDC" w:rsidRPr="007E3376">
        <w:t>201</w:t>
      </w:r>
      <w:r w:rsidR="00C2720F" w:rsidRPr="00FB607E">
        <w:t>6</w:t>
      </w:r>
      <w:r w:rsidR="00CD7CDC" w:rsidRPr="007E3376">
        <w:t xml:space="preserve"> a</w:t>
      </w:r>
      <w:r w:rsidR="007E3376" w:rsidRPr="00FB607E">
        <w:t>té</w:t>
      </w:r>
      <w:r w:rsidR="00CD7CDC" w:rsidRPr="007E3376">
        <w:t xml:space="preserve"> 2020</w:t>
      </w:r>
      <w:r w:rsidR="007E3376">
        <w:t>,</w:t>
      </w:r>
      <w:r w:rsidR="00CD7CDC">
        <w:t xml:space="preserve"> </w:t>
      </w:r>
      <w:r w:rsidR="008D3F6A">
        <w:t xml:space="preserve">desde </w:t>
      </w:r>
      <w:r w:rsidR="00CD7CDC">
        <w:t xml:space="preserve">que possuíssem </w:t>
      </w:r>
      <w:r w:rsidR="008D3F6A">
        <w:t xml:space="preserve">também </w:t>
      </w:r>
      <w:r w:rsidR="007E3376">
        <w:t>os dados</w:t>
      </w:r>
      <w:r w:rsidR="00C2720F">
        <w:t xml:space="preserve"> de</w:t>
      </w:r>
      <w:r w:rsidR="00CD7CDC">
        <w:t xml:space="preserve"> observações </w:t>
      </w:r>
      <w:r w:rsidR="00C2720F">
        <w:t xml:space="preserve">completas </w:t>
      </w:r>
      <w:r w:rsidR="00CD7CDC">
        <w:t>nas variáveis de interesse</w:t>
      </w:r>
      <w:r w:rsidR="007E3376">
        <w:t xml:space="preserve"> (ausência de NA e NULL </w:t>
      </w:r>
      <w:proofErr w:type="spellStart"/>
      <w:r w:rsidR="007E3376">
        <w:t>values</w:t>
      </w:r>
      <w:proofErr w:type="spellEnd"/>
      <w:r w:rsidR="007E3376">
        <w:t>)</w:t>
      </w:r>
      <w:r w:rsidR="00CD7CDC">
        <w:t>.</w:t>
      </w:r>
      <w:r w:rsidR="00A8297A">
        <w:t xml:space="preserve"> </w:t>
      </w:r>
      <w:r w:rsidR="008D3F6A">
        <w:t xml:space="preserve">Essa medida foi tomada porque a amostra de países era grande o suficiente para fazer inferências sem que fosse necessário lidar com </w:t>
      </w:r>
      <w:proofErr w:type="spellStart"/>
      <w:r w:rsidR="008D3F6A" w:rsidRPr="00FB607E">
        <w:rPr>
          <w:i/>
          <w:iCs/>
        </w:rPr>
        <w:t>missing</w:t>
      </w:r>
      <w:proofErr w:type="spellEnd"/>
      <w:r w:rsidR="008D3F6A" w:rsidRPr="00FB607E">
        <w:rPr>
          <w:i/>
          <w:iCs/>
        </w:rPr>
        <w:t xml:space="preserve"> </w:t>
      </w:r>
      <w:proofErr w:type="spellStart"/>
      <w:r w:rsidR="008D3F6A" w:rsidRPr="00FB607E">
        <w:rPr>
          <w:i/>
          <w:iCs/>
        </w:rPr>
        <w:t>values</w:t>
      </w:r>
      <w:proofErr w:type="spellEnd"/>
      <w:r w:rsidR="008D3F6A">
        <w:t>.</w:t>
      </w:r>
    </w:p>
    <w:p w14:paraId="010AB537" w14:textId="77777777" w:rsidR="008D3F6A" w:rsidRDefault="008D3F6A" w:rsidP="00FB607E">
      <w:pPr>
        <w:pStyle w:val="PargrafodaLista"/>
        <w:ind w:left="1146"/>
      </w:pPr>
    </w:p>
    <w:p w14:paraId="7F208E1C" w14:textId="77777777" w:rsidR="00AF4C9F" w:rsidRDefault="006F3932" w:rsidP="007E3376">
      <w:pPr>
        <w:pStyle w:val="PargrafodaLista"/>
        <w:numPr>
          <w:ilvl w:val="0"/>
          <w:numId w:val="4"/>
        </w:numPr>
        <w:rPr>
          <w:ins w:id="192" w:author="eduardo" w:date="2022-05-19T20:10:00Z"/>
        </w:rPr>
      </w:pPr>
      <w:r w:rsidRPr="00C75630">
        <w:t>A</w:t>
      </w:r>
      <w:r w:rsidR="00291ACD" w:rsidRPr="00C75630">
        <w:t>di</w:t>
      </w:r>
      <w:r w:rsidR="00CD7CDC" w:rsidRPr="00C75630">
        <w:t>ção de novas colunas</w:t>
      </w:r>
      <w:r w:rsidR="00291ACD" w:rsidRPr="00C75630">
        <w:t xml:space="preserve"> </w:t>
      </w:r>
      <w:r w:rsidRPr="00C75630">
        <w:t xml:space="preserve">para dar suporte as análises e modelagens:  coluna </w:t>
      </w:r>
      <w:proofErr w:type="spellStart"/>
      <w:r w:rsidR="006C4A43" w:rsidRPr="00FB607E">
        <w:rPr>
          <w:i/>
          <w:iCs/>
        </w:rPr>
        <w:t>efeito_covid</w:t>
      </w:r>
      <w:proofErr w:type="spellEnd"/>
      <w:r w:rsidRPr="00C75630">
        <w:rPr>
          <w:i/>
          <w:iCs/>
        </w:rPr>
        <w:t>,</w:t>
      </w:r>
      <w:r w:rsidRPr="00C75630">
        <w:t xml:space="preserve"> representando</w:t>
      </w:r>
      <w:r w:rsidR="006C4A43" w:rsidRPr="00FB607E">
        <w:t xml:space="preserve"> a presença ou ausência nas linhas de observações d</w:t>
      </w:r>
      <w:del w:id="193" w:author="Gabriela Scur Almudi" w:date="2022-05-19T10:57:00Z">
        <w:r w:rsidR="006C4A43" w:rsidRPr="00FB607E" w:rsidDel="007B6878">
          <w:delText>o</w:delText>
        </w:r>
      </w:del>
      <w:ins w:id="194" w:author="Gabriela Scur Almudi" w:date="2022-05-19T10:57:00Z">
        <w:r w:rsidR="007B6878">
          <w:t>a</w:t>
        </w:r>
      </w:ins>
      <w:r w:rsidR="006C4A43" w:rsidRPr="00FB607E">
        <w:t xml:space="preserve"> covid</w:t>
      </w:r>
      <w:ins w:id="195" w:author="Gabriela Scur Almudi" w:date="2022-05-19T10:57:00Z">
        <w:r w:rsidR="007B6878">
          <w:t>-</w:t>
        </w:r>
        <w:commentRangeStart w:id="196"/>
        <w:r w:rsidR="007B6878">
          <w:t>19</w:t>
        </w:r>
        <w:commentRangeEnd w:id="196"/>
        <w:r w:rsidR="007B6878">
          <w:rPr>
            <w:rStyle w:val="Refdecomentrio"/>
          </w:rPr>
          <w:commentReference w:id="196"/>
        </w:r>
      </w:ins>
      <w:r w:rsidR="006C4A43" w:rsidRPr="00FB607E">
        <w:t xml:space="preserve">, ou seja, 1 para </w:t>
      </w:r>
      <w:del w:id="197" w:author="eduardo" w:date="2022-05-19T20:09:00Z">
        <w:r w:rsidR="006C4A43" w:rsidRPr="00FB607E" w:rsidDel="00AF4C9F">
          <w:delText xml:space="preserve">os </w:delText>
        </w:r>
      </w:del>
      <w:ins w:id="198" w:author="eduardo" w:date="2022-05-19T20:09:00Z">
        <w:r w:rsidR="00AF4C9F">
          <w:t>a</w:t>
        </w:r>
        <w:r w:rsidR="00AF4C9F" w:rsidRPr="00FB607E">
          <w:t>s</w:t>
        </w:r>
        <w:r w:rsidR="00AF4C9F">
          <w:t xml:space="preserve"> linhas</w:t>
        </w:r>
        <w:r w:rsidR="00AF4C9F" w:rsidRPr="00FB607E">
          <w:t xml:space="preserve"> </w:t>
        </w:r>
      </w:ins>
      <w:del w:id="199" w:author="eduardo" w:date="2022-05-19T20:09:00Z">
        <w:r w:rsidR="006C4A43" w:rsidRPr="00FB607E" w:rsidDel="00AF4C9F">
          <w:delText xml:space="preserve">dados </w:delText>
        </w:r>
      </w:del>
      <w:commentRangeStart w:id="200"/>
      <w:r w:rsidR="006C4A43" w:rsidRPr="00FB607E">
        <w:t>do</w:t>
      </w:r>
      <w:del w:id="201" w:author="eduardo" w:date="2022-05-19T20:09:00Z">
        <w:r w:rsidR="006C4A43" w:rsidRPr="00FB607E" w:rsidDel="00AF4C9F">
          <w:delText>s</w:delText>
        </w:r>
      </w:del>
      <w:r w:rsidR="006C4A43" w:rsidRPr="00FB607E">
        <w:t xml:space="preserve"> no ano </w:t>
      </w:r>
      <w:commentRangeEnd w:id="200"/>
      <w:r w:rsidR="00195515">
        <w:rPr>
          <w:rStyle w:val="Refdecomentrio"/>
        </w:rPr>
        <w:commentReference w:id="200"/>
      </w:r>
      <w:r w:rsidR="006C4A43" w:rsidRPr="00FB607E">
        <w:t xml:space="preserve">de 2020 e 0 para </w:t>
      </w:r>
      <w:ins w:id="202" w:author="eduardo" w:date="2022-05-19T20:09:00Z">
        <w:r w:rsidR="00AF4C9F">
          <w:t>as linhas d</w:t>
        </w:r>
      </w:ins>
      <w:r w:rsidR="006C4A43" w:rsidRPr="00FB607E">
        <w:t>os demais anos</w:t>
      </w:r>
      <w:ins w:id="203" w:author="eduardo" w:date="2022-05-19T20:10:00Z">
        <w:r w:rsidR="00AF4C9F">
          <w:t>.</w:t>
        </w:r>
      </w:ins>
      <w:r w:rsidR="00C75630">
        <w:t xml:space="preserve"> </w:t>
      </w:r>
    </w:p>
    <w:p w14:paraId="1EF8BA5D" w14:textId="77777777" w:rsidR="00AF4C9F" w:rsidRDefault="00AF4C9F">
      <w:pPr>
        <w:pStyle w:val="PargrafodaLista"/>
        <w:rPr>
          <w:ins w:id="204" w:author="eduardo" w:date="2022-05-19T20:10:00Z"/>
        </w:rPr>
        <w:pPrChange w:id="205" w:author="eduardo" w:date="2022-05-19T20:10:00Z">
          <w:pPr>
            <w:pStyle w:val="PargrafodaLista"/>
            <w:numPr>
              <w:numId w:val="4"/>
            </w:numPr>
            <w:ind w:left="1146" w:hanging="360"/>
          </w:pPr>
        </w:pPrChange>
      </w:pPr>
    </w:p>
    <w:p w14:paraId="7D681F4D" w14:textId="54F04379" w:rsidR="008D3F6A" w:rsidRDefault="00C75630" w:rsidP="007E3376">
      <w:pPr>
        <w:pStyle w:val="PargrafodaLista"/>
        <w:numPr>
          <w:ilvl w:val="0"/>
          <w:numId w:val="4"/>
        </w:numPr>
      </w:pPr>
      <w:del w:id="206" w:author="eduardo" w:date="2022-05-19T20:10:00Z">
        <w:r w:rsidDel="00AF4C9F">
          <w:delText>e a</w:delText>
        </w:r>
      </w:del>
      <w:ins w:id="207" w:author="eduardo" w:date="2022-05-19T20:10:00Z">
        <w:r w:rsidR="00AF4C9F">
          <w:t>A</w:t>
        </w:r>
      </w:ins>
      <w:r>
        <w:t xml:space="preserve">dição das colunas de grupos para as análises de </w:t>
      </w:r>
      <w:proofErr w:type="spellStart"/>
      <w:r>
        <w:t>clusterização</w:t>
      </w:r>
      <w:proofErr w:type="spellEnd"/>
      <w:r w:rsidR="006C4A43">
        <w:t>.</w:t>
      </w:r>
    </w:p>
    <w:p w14:paraId="2B1DF2A9" w14:textId="77777777" w:rsidR="007E3376" w:rsidRDefault="007E3376" w:rsidP="00FB607E">
      <w:pPr>
        <w:pStyle w:val="PargrafodaLista"/>
        <w:ind w:left="1146"/>
      </w:pPr>
    </w:p>
    <w:p w14:paraId="0513C7AB" w14:textId="65C48E00" w:rsidR="004E7F01" w:rsidRDefault="004E7F01" w:rsidP="008D3F6A">
      <w:pPr>
        <w:pStyle w:val="PargrafodaLista"/>
        <w:numPr>
          <w:ilvl w:val="0"/>
          <w:numId w:val="4"/>
        </w:numPr>
      </w:pPr>
      <w:r>
        <w:t>Adequação dos nomes das variáveis</w:t>
      </w:r>
      <w:r w:rsidR="000601C7">
        <w:t>.</w:t>
      </w:r>
    </w:p>
    <w:p w14:paraId="4DB8B6F5" w14:textId="77777777" w:rsidR="007F6299" w:rsidRDefault="007F6299" w:rsidP="00FB607E">
      <w:pPr>
        <w:pStyle w:val="PargrafodaLista"/>
      </w:pPr>
    </w:p>
    <w:p w14:paraId="40887336" w14:textId="232A8197" w:rsidR="007F6299" w:rsidRDefault="007F6299" w:rsidP="008D3F6A">
      <w:pPr>
        <w:pStyle w:val="PargrafodaLista"/>
        <w:numPr>
          <w:ilvl w:val="0"/>
          <w:numId w:val="4"/>
        </w:numPr>
      </w:pPr>
      <w:r>
        <w:t xml:space="preserve">Transformação das observações da variável </w:t>
      </w:r>
      <w:proofErr w:type="spellStart"/>
      <w:r w:rsidRPr="00FB607E">
        <w:rPr>
          <w:i/>
          <w:iCs/>
        </w:rPr>
        <w:t>year</w:t>
      </w:r>
      <w:proofErr w:type="spellEnd"/>
      <w:r>
        <w:t xml:space="preserve"> </w:t>
      </w:r>
      <w:r w:rsidR="007E3376">
        <w:t xml:space="preserve">e </w:t>
      </w:r>
      <w:proofErr w:type="spellStart"/>
      <w:r w:rsidR="007E3376" w:rsidRPr="00FB607E">
        <w:rPr>
          <w:i/>
          <w:iCs/>
        </w:rPr>
        <w:t>efeito_covid</w:t>
      </w:r>
      <w:proofErr w:type="spellEnd"/>
      <w:r w:rsidR="007E3376">
        <w:t xml:space="preserve"> </w:t>
      </w:r>
      <w:r>
        <w:t xml:space="preserve">de </w:t>
      </w:r>
      <w:r w:rsidR="00E2313A">
        <w:t>contínuas</w:t>
      </w:r>
      <w:r>
        <w:t xml:space="preserve"> para discretas.</w:t>
      </w:r>
    </w:p>
    <w:p w14:paraId="71F21C53" w14:textId="77777777" w:rsidR="00A55FEF" w:rsidRDefault="00A55FEF" w:rsidP="00FB607E">
      <w:pPr>
        <w:pStyle w:val="PargrafodaLista"/>
      </w:pPr>
    </w:p>
    <w:p w14:paraId="30BA30E2" w14:textId="70BDC73A" w:rsidR="00A55FEF" w:rsidRDefault="00A55FEF" w:rsidP="008D3F6A">
      <w:pPr>
        <w:pStyle w:val="PargrafodaLista"/>
        <w:numPr>
          <w:ilvl w:val="0"/>
          <w:numId w:val="4"/>
        </w:numPr>
      </w:pPr>
      <w:r>
        <w:t>Criação das funções necessárias para adequação, análise e repartição dos dados quando necessário.</w:t>
      </w:r>
    </w:p>
    <w:p w14:paraId="063C1CF1" w14:textId="77777777" w:rsidR="00291ACD" w:rsidRDefault="00291ACD" w:rsidP="000A08F3">
      <w:pPr>
        <w:ind w:firstLine="426"/>
      </w:pPr>
    </w:p>
    <w:p w14:paraId="2605028D" w14:textId="2CCC573B" w:rsidR="000A08F3" w:rsidRDefault="007819B7" w:rsidP="000A08F3">
      <w:pPr>
        <w:ind w:firstLine="426"/>
      </w:pPr>
      <w:r>
        <w:t>O</w:t>
      </w:r>
      <w:r w:rsidR="00A55FEF">
        <w:t>s</w:t>
      </w:r>
      <w:r>
        <w:t xml:space="preserve"> </w:t>
      </w:r>
      <w:proofErr w:type="spellStart"/>
      <w:r w:rsidR="006F3932">
        <w:t>DB</w:t>
      </w:r>
      <w:r w:rsidR="00A55FEF">
        <w:t>’s</w:t>
      </w:r>
      <w:proofErr w:type="spellEnd"/>
      <w:r>
        <w:t xml:space="preserve"> </w:t>
      </w:r>
      <w:r w:rsidR="00A55FEF">
        <w:t xml:space="preserve">principais </w:t>
      </w:r>
      <w:r w:rsidR="00291ACD">
        <w:t xml:space="preserve">para </w:t>
      </w:r>
      <w:r w:rsidR="00A55FEF">
        <w:t xml:space="preserve">as </w:t>
      </w:r>
      <w:r w:rsidR="00291ACD">
        <w:t>análise</w:t>
      </w:r>
      <w:r w:rsidR="00A55FEF">
        <w:t>s no geral</w:t>
      </w:r>
      <w:r>
        <w:t xml:space="preserve"> </w:t>
      </w:r>
      <w:r w:rsidRPr="00A55FEF">
        <w:t>contempla</w:t>
      </w:r>
      <w:r w:rsidR="00A55FEF" w:rsidRPr="00FB607E">
        <w:t>m</w:t>
      </w:r>
      <w:r w:rsidRPr="00A55FEF">
        <w:t xml:space="preserve"> </w:t>
      </w:r>
      <w:r w:rsidR="00291ACD" w:rsidRPr="00A55FEF">
        <w:t xml:space="preserve">assim </w:t>
      </w:r>
      <w:r w:rsidRPr="00A55FEF">
        <w:t>as</w:t>
      </w:r>
      <w:r w:rsidR="00DB2221" w:rsidRPr="00A55FEF">
        <w:t xml:space="preserve"> seguintes</w:t>
      </w:r>
      <w:r w:rsidRPr="00A55FEF">
        <w:t xml:space="preserve"> variáveis:</w:t>
      </w:r>
    </w:p>
    <w:p w14:paraId="0CD07C4F" w14:textId="77777777" w:rsidR="007819B7" w:rsidRDefault="007819B7" w:rsidP="007819B7">
      <w:pPr>
        <w:pStyle w:val="PargrafodaLista"/>
        <w:spacing w:line="360" w:lineRule="auto"/>
        <w:ind w:left="0" w:firstLine="709"/>
      </w:pPr>
    </w:p>
    <w:p w14:paraId="0FB0B5D0" w14:textId="5820D312" w:rsidR="000601C7" w:rsidRDefault="000601C7" w:rsidP="000601C7">
      <w:pPr>
        <w:pStyle w:val="PargrafodaLista"/>
        <w:numPr>
          <w:ilvl w:val="0"/>
          <w:numId w:val="3"/>
        </w:numPr>
        <w:spacing w:line="360" w:lineRule="auto"/>
        <w:rPr>
          <w:lang w:val="en-US"/>
        </w:rPr>
      </w:pPr>
      <w:bookmarkStart w:id="208" w:name="_Hlk96542256"/>
      <w:r w:rsidRPr="00FB607E">
        <w:rPr>
          <w:i/>
          <w:iCs/>
          <w:lang w:val="en-US"/>
        </w:rPr>
        <w:t>country</w:t>
      </w:r>
      <w:r w:rsidRPr="001F409A">
        <w:rPr>
          <w:lang w:val="en-US"/>
        </w:rPr>
        <w:t>:</w:t>
      </w:r>
      <w:bookmarkEnd w:id="208"/>
      <w:r w:rsidRPr="001F409A">
        <w:rPr>
          <w:lang w:val="en-US"/>
        </w:rPr>
        <w:t xml:space="preserve"> </w:t>
      </w:r>
      <w:proofErr w:type="spellStart"/>
      <w:r w:rsidRPr="001F409A">
        <w:rPr>
          <w:lang w:val="en-US"/>
        </w:rPr>
        <w:t>nome</w:t>
      </w:r>
      <w:proofErr w:type="spellEnd"/>
      <w:r w:rsidRPr="001F409A">
        <w:rPr>
          <w:lang w:val="en-US"/>
        </w:rPr>
        <w:t xml:space="preserve"> do </w:t>
      </w:r>
      <w:proofErr w:type="spellStart"/>
      <w:proofErr w:type="gramStart"/>
      <w:r w:rsidRPr="001F409A">
        <w:rPr>
          <w:lang w:val="en-US"/>
        </w:rPr>
        <w:t>país</w:t>
      </w:r>
      <w:proofErr w:type="spellEnd"/>
      <w:r w:rsidRPr="001F409A">
        <w:rPr>
          <w:lang w:val="en-US"/>
        </w:rPr>
        <w:t>;</w:t>
      </w:r>
      <w:proofErr w:type="gramEnd"/>
    </w:p>
    <w:p w14:paraId="353DA05E" w14:textId="0250EDF7" w:rsidR="007819B7" w:rsidRDefault="007819B7" w:rsidP="007819B7">
      <w:pPr>
        <w:pStyle w:val="PargrafodaLista"/>
        <w:numPr>
          <w:ilvl w:val="0"/>
          <w:numId w:val="3"/>
        </w:numPr>
        <w:spacing w:line="360" w:lineRule="auto"/>
      </w:pPr>
      <w:proofErr w:type="spellStart"/>
      <w:r w:rsidRPr="00FB607E">
        <w:rPr>
          <w:i/>
          <w:iCs/>
        </w:rPr>
        <w:t>year</w:t>
      </w:r>
      <w:proofErr w:type="spellEnd"/>
      <w:r>
        <w:t xml:space="preserve">: contendo </w:t>
      </w:r>
      <w:r w:rsidR="00E2313A">
        <w:t xml:space="preserve">os anos de coleta das </w:t>
      </w:r>
      <w:r w:rsidR="000601C7">
        <w:t>observações;</w:t>
      </w:r>
    </w:p>
    <w:p w14:paraId="2155EE0F" w14:textId="77777777" w:rsidR="007819B7" w:rsidRDefault="007819B7" w:rsidP="007819B7">
      <w:pPr>
        <w:pStyle w:val="PargrafodaLista"/>
        <w:numPr>
          <w:ilvl w:val="0"/>
          <w:numId w:val="3"/>
        </w:numPr>
        <w:spacing w:line="360" w:lineRule="auto"/>
      </w:pPr>
      <w:proofErr w:type="spellStart"/>
      <w:r w:rsidRPr="00FB607E">
        <w:rPr>
          <w:i/>
          <w:iCs/>
        </w:rPr>
        <w:t>ladder_score</w:t>
      </w:r>
      <w:proofErr w:type="spellEnd"/>
      <w:r>
        <w:t>: índice de bem-estar (</w:t>
      </w:r>
      <w:proofErr w:type="spellStart"/>
      <w:r>
        <w:t>well-being</w:t>
      </w:r>
      <w:proofErr w:type="spellEnd"/>
      <w:r>
        <w:t>);</w:t>
      </w:r>
    </w:p>
    <w:p w14:paraId="789A6E9E" w14:textId="018A107A" w:rsidR="007819B7" w:rsidRDefault="007819B7" w:rsidP="007819B7">
      <w:pPr>
        <w:pStyle w:val="PargrafodaLista"/>
        <w:numPr>
          <w:ilvl w:val="0"/>
          <w:numId w:val="3"/>
        </w:numPr>
        <w:spacing w:line="360" w:lineRule="auto"/>
      </w:pPr>
      <w:proofErr w:type="spellStart"/>
      <w:r w:rsidRPr="00FB607E">
        <w:rPr>
          <w:i/>
          <w:iCs/>
        </w:rPr>
        <w:t>log_gdp</w:t>
      </w:r>
      <w:proofErr w:type="spellEnd"/>
      <w:r>
        <w:t>: log dos índices de poder de compra de cada país</w:t>
      </w:r>
      <w:r w:rsidR="000601C7">
        <w:t xml:space="preserve"> (</w:t>
      </w:r>
      <w:r>
        <w:t>pareado em dólar</w:t>
      </w:r>
      <w:r w:rsidR="000601C7">
        <w:t>);</w:t>
      </w:r>
    </w:p>
    <w:p w14:paraId="2D9FA36D" w14:textId="70A06782" w:rsidR="007819B7" w:rsidRDefault="007819B7">
      <w:pPr>
        <w:pStyle w:val="PargrafodaLista"/>
        <w:numPr>
          <w:ilvl w:val="0"/>
          <w:numId w:val="3"/>
        </w:numPr>
        <w:spacing w:line="360" w:lineRule="auto"/>
      </w:pPr>
      <w:proofErr w:type="spellStart"/>
      <w:r w:rsidRPr="00FB607E">
        <w:rPr>
          <w:i/>
          <w:iCs/>
        </w:rPr>
        <w:t>healthy_exp</w:t>
      </w:r>
      <w:proofErr w:type="spellEnd"/>
      <w:r>
        <w:t>: expectativa de vida</w:t>
      </w:r>
      <w:r w:rsidR="000601C7">
        <w:t xml:space="preserve"> em anos, de cada país</w:t>
      </w:r>
      <w:r>
        <w:t>;</w:t>
      </w:r>
    </w:p>
    <w:p w14:paraId="54AFE946" w14:textId="5EA7A3C7" w:rsidR="006C4A43" w:rsidRDefault="006C4A43">
      <w:pPr>
        <w:pStyle w:val="PargrafodaLista"/>
        <w:numPr>
          <w:ilvl w:val="0"/>
          <w:numId w:val="3"/>
        </w:numPr>
        <w:spacing w:line="360" w:lineRule="auto"/>
      </w:pPr>
      <w:proofErr w:type="spellStart"/>
      <w:r>
        <w:rPr>
          <w:i/>
          <w:iCs/>
        </w:rPr>
        <w:t>efeito_covid</w:t>
      </w:r>
      <w:proofErr w:type="spellEnd"/>
      <w:r w:rsidRPr="00FB607E">
        <w:t>:</w:t>
      </w:r>
      <w:r>
        <w:t xml:space="preserve"> ausência ou presença de covid (0 ou 1)</w:t>
      </w:r>
      <w:r w:rsidR="00E2313A">
        <w:t>;</w:t>
      </w:r>
    </w:p>
    <w:p w14:paraId="6042E89A" w14:textId="688B9255" w:rsidR="00932D01" w:rsidRDefault="00932D01">
      <w:pPr>
        <w:pStyle w:val="PargrafodaLista"/>
        <w:numPr>
          <w:ilvl w:val="0"/>
          <w:numId w:val="3"/>
        </w:numPr>
        <w:spacing w:line="360" w:lineRule="auto"/>
      </w:pPr>
      <w:proofErr w:type="spellStart"/>
      <w:r>
        <w:rPr>
          <w:i/>
          <w:iCs/>
        </w:rPr>
        <w:t>grupos_países</w:t>
      </w:r>
      <w:proofErr w:type="spellEnd"/>
      <w:r w:rsidRPr="00FB607E">
        <w:t>:</w:t>
      </w:r>
      <w:r>
        <w:t xml:space="preserve"> representando os grupos de cluster gerados para algumas análises.</w:t>
      </w:r>
    </w:p>
    <w:p w14:paraId="6DFF9830" w14:textId="75D184AD" w:rsidR="00E2313A" w:rsidRDefault="00E2313A" w:rsidP="000A08F3">
      <w:pPr>
        <w:ind w:firstLine="426"/>
      </w:pPr>
    </w:p>
    <w:p w14:paraId="06A596F4" w14:textId="78177B7D" w:rsidR="000A08F3" w:rsidRDefault="009378A5" w:rsidP="000A08F3">
      <w:pPr>
        <w:ind w:firstLine="426"/>
      </w:pPr>
      <w:r w:rsidRPr="00932D01">
        <w:t>Os arquivos e códigos referentes a construção da preparação do DB estão disponíveis</w:t>
      </w:r>
      <w:r w:rsidR="00AE2422" w:rsidRPr="00932D01">
        <w:t xml:space="preserve"> </w:t>
      </w:r>
      <w:r w:rsidRPr="00932D01">
        <w:t xml:space="preserve">em </w:t>
      </w:r>
      <w:proofErr w:type="spellStart"/>
      <w:r w:rsidR="000A08F3" w:rsidRPr="00932D01">
        <w:t>GitGub</w:t>
      </w:r>
      <w:proofErr w:type="spellEnd"/>
      <w:r w:rsidR="00AE2422" w:rsidRPr="00932D01">
        <w:t xml:space="preserve">, </w:t>
      </w:r>
      <w:r w:rsidR="005E67F9" w:rsidRPr="00932D01">
        <w:t xml:space="preserve">onde foi criado um </w:t>
      </w:r>
      <w:r w:rsidR="00AE2422" w:rsidRPr="00932D01">
        <w:t xml:space="preserve">repositório da pesquisa completa </w:t>
      </w:r>
      <w:r w:rsidR="005E67F9" w:rsidRPr="00932D01">
        <w:t>com</w:t>
      </w:r>
      <w:r w:rsidR="00AE2422" w:rsidRPr="00932D01">
        <w:t xml:space="preserve"> controle de etapas do desenvolvimento do projeto</w:t>
      </w:r>
      <w:r w:rsidR="005E67F9" w:rsidRPr="00932D01">
        <w:t xml:space="preserve"> e </w:t>
      </w:r>
      <w:r w:rsidR="00AE2422" w:rsidRPr="00932D01">
        <w:t>link de acesso público</w:t>
      </w:r>
      <w:r w:rsidR="00785D9A">
        <w:t>.</w:t>
      </w:r>
    </w:p>
    <w:p w14:paraId="199CBD40" w14:textId="6532642E" w:rsidR="000A08F3" w:rsidRDefault="000A08F3" w:rsidP="000A08F3">
      <w:pPr>
        <w:ind w:firstLine="426"/>
      </w:pPr>
    </w:p>
    <w:p w14:paraId="593A2342" w14:textId="391DD487" w:rsidR="001548C0" w:rsidRPr="00FB607E" w:rsidRDefault="00425DA1" w:rsidP="000A08F3">
      <w:pPr>
        <w:ind w:firstLine="426"/>
        <w:rPr>
          <w:b/>
          <w:bCs/>
        </w:rPr>
      </w:pPr>
      <w:r>
        <w:rPr>
          <w:b/>
          <w:bCs/>
        </w:rPr>
        <w:t>Testes e Análises</w:t>
      </w:r>
      <w:del w:id="209" w:author="Gabriela Scur Almudi" w:date="2022-05-19T10:59:00Z">
        <w:r w:rsidR="005D0682" w:rsidRPr="00FB607E" w:rsidDel="00195515">
          <w:rPr>
            <w:b/>
            <w:bCs/>
          </w:rPr>
          <w:delText>:</w:delText>
        </w:r>
      </w:del>
    </w:p>
    <w:p w14:paraId="7BB8F2DA" w14:textId="78E3115F" w:rsidR="001548C0" w:rsidRDefault="001548C0" w:rsidP="000A08F3">
      <w:pPr>
        <w:ind w:firstLine="426"/>
      </w:pPr>
    </w:p>
    <w:p w14:paraId="3786F878" w14:textId="7E4260B7" w:rsidR="00C26326" w:rsidRDefault="002C2E34" w:rsidP="003A3E79">
      <w:r>
        <w:t xml:space="preserve">Para </w:t>
      </w:r>
      <w:r w:rsidR="008106C6">
        <w:t>an</w:t>
      </w:r>
      <w:r w:rsidR="002A3CC3">
        <w:t>a</w:t>
      </w:r>
      <w:r w:rsidR="008106C6">
        <w:t>lis</w:t>
      </w:r>
      <w:r w:rsidR="002A3CC3">
        <w:t>ar</w:t>
      </w:r>
      <w:r w:rsidR="008106C6">
        <w:t xml:space="preserve"> a H1</w:t>
      </w:r>
      <w:r w:rsidR="002A3CC3">
        <w:t xml:space="preserve"> </w:t>
      </w:r>
      <w:r w:rsidR="008106C6">
        <w:t xml:space="preserve">e entender </w:t>
      </w:r>
      <w:r w:rsidR="002A3CC3">
        <w:t>se</w:t>
      </w:r>
      <w:r w:rsidR="008106C6">
        <w:t xml:space="preserve"> </w:t>
      </w:r>
      <w:r w:rsidR="00425DA1">
        <w:t xml:space="preserve">as </w:t>
      </w:r>
      <w:r w:rsidR="008106C6">
        <w:t xml:space="preserve">variáveis </w:t>
      </w:r>
      <w:r w:rsidR="002A3CC3">
        <w:t>contextuais de cada país,</w:t>
      </w:r>
      <w:r w:rsidR="008106C6">
        <w:t xml:space="preserve"> como </w:t>
      </w:r>
      <w:proofErr w:type="spellStart"/>
      <w:r w:rsidR="008106C6" w:rsidRPr="00FB607E">
        <w:rPr>
          <w:i/>
          <w:iCs/>
        </w:rPr>
        <w:t>log_gpd</w:t>
      </w:r>
      <w:proofErr w:type="spellEnd"/>
      <w:r w:rsidR="008106C6">
        <w:t xml:space="preserve"> e </w:t>
      </w:r>
      <w:proofErr w:type="spellStart"/>
      <w:r w:rsidR="008106C6" w:rsidRPr="00FB607E">
        <w:rPr>
          <w:i/>
          <w:iCs/>
        </w:rPr>
        <w:t>healthy_exp</w:t>
      </w:r>
      <w:proofErr w:type="spellEnd"/>
      <w:r w:rsidR="002A3CC3">
        <w:t>, influenciam</w:t>
      </w:r>
      <w:r w:rsidR="008106C6">
        <w:t xml:space="preserve"> </w:t>
      </w:r>
      <w:r w:rsidR="00425DA1">
        <w:t>n</w:t>
      </w:r>
      <w:r w:rsidR="008106C6">
        <w:t xml:space="preserve">o </w:t>
      </w:r>
      <w:proofErr w:type="spellStart"/>
      <w:r w:rsidR="008106C6" w:rsidRPr="00FB607E">
        <w:rPr>
          <w:i/>
          <w:iCs/>
        </w:rPr>
        <w:t>ladder_score</w:t>
      </w:r>
      <w:proofErr w:type="spellEnd"/>
      <w:r w:rsidR="008106C6">
        <w:t xml:space="preserve">, </w:t>
      </w:r>
      <w:r w:rsidR="002A3CC3">
        <w:t xml:space="preserve">foi </w:t>
      </w:r>
      <w:r w:rsidR="00425DA1">
        <w:t>utilizado o método de</w:t>
      </w:r>
      <w:r w:rsidR="002A3CC3">
        <w:t xml:space="preserve"> </w:t>
      </w:r>
      <w:r w:rsidR="002A3CC3" w:rsidRPr="003A3E79">
        <w:t xml:space="preserve">regressão </w:t>
      </w:r>
      <w:r w:rsidR="003A3E79">
        <w:t xml:space="preserve">linear </w:t>
      </w:r>
      <w:r w:rsidR="002A3CC3" w:rsidRPr="003A3E79">
        <w:t>múltipla</w:t>
      </w:r>
      <w:r w:rsidR="00C26326">
        <w:t xml:space="preserve">, </w:t>
      </w:r>
      <w:r w:rsidR="00E12BE2">
        <w:t xml:space="preserve">que contemplasse a observação dos dados desde os anos de 2016 até 2020, </w:t>
      </w:r>
      <w:r w:rsidR="00C26326">
        <w:t xml:space="preserve">expressa pela </w:t>
      </w:r>
      <w:r w:rsidR="00C26326" w:rsidRPr="003A3E79">
        <w:t>seguinte equação</w:t>
      </w:r>
      <w:r w:rsidR="003A3E79" w:rsidRPr="00FB607E">
        <w:t xml:space="preserve"> original</w:t>
      </w:r>
      <w:r w:rsidR="00C26326" w:rsidRPr="003A3E79">
        <w:t>:</w:t>
      </w:r>
    </w:p>
    <w:p w14:paraId="14C62E7D" w14:textId="3D7B5436" w:rsidR="003A3E79" w:rsidRDefault="003A3E79" w:rsidP="003A3E79"/>
    <w:p w14:paraId="26B85D97" w14:textId="7F83FA90" w:rsidR="001E7698" w:rsidRDefault="00DC7A23" w:rsidP="00FB607E">
      <w:pPr>
        <w:ind w:firstLine="426"/>
        <w:jc w:val="center"/>
      </w:pPr>
      <w:r>
        <w:rPr>
          <w:rFonts w:eastAsiaTheme="minorEastAsia"/>
        </w:rPr>
        <w:t xml:space="preserve">                                    </w:t>
      </w:r>
      <m:oMath>
        <m:r>
          <m:rPr>
            <m:sty m:val="p"/>
          </m:rPr>
          <w:rPr>
            <w:rFonts w:ascii="Cambria Math" w:hAnsi="Cambria Math"/>
          </w:rPr>
          <m:t>Υ = α + β</m:t>
        </m:r>
        <m:r>
          <m:rPr>
            <m:sty m:val="p"/>
          </m:rPr>
          <w:rPr>
            <w:rFonts w:ascii="Cambria Math" w:hAnsi="Cambria Math"/>
            <w:sz w:val="12"/>
            <w:szCs w:val="12"/>
          </w:rPr>
          <m:t>1</m:t>
        </m:r>
        <m:r>
          <m:rPr>
            <m:sty m:val="p"/>
          </m:rPr>
          <w:rPr>
            <w:rFonts w:ascii="Cambria Math" w:hAnsi="Cambria Math"/>
          </w:rPr>
          <m:t>Χ</m:t>
        </m:r>
        <m:r>
          <m:rPr>
            <m:sty m:val="p"/>
          </m:rPr>
          <w:rPr>
            <w:rFonts w:ascii="Cambria Math" w:hAnsi="Cambria Math"/>
            <w:sz w:val="12"/>
            <w:szCs w:val="12"/>
          </w:rPr>
          <m:t>1</m:t>
        </m:r>
        <m:r>
          <m:rPr>
            <m:sty m:val="p"/>
          </m:rPr>
          <w:rPr>
            <w:rFonts w:ascii="Cambria Math" w:hAnsi="Cambria Math"/>
          </w:rPr>
          <m:t xml:space="preserve"> + β</m:t>
        </m:r>
        <m:r>
          <m:rPr>
            <m:sty m:val="p"/>
          </m:rPr>
          <w:rPr>
            <w:rFonts w:ascii="Cambria Math" w:hAnsi="Cambria Math"/>
            <w:sz w:val="12"/>
            <w:szCs w:val="12"/>
          </w:rPr>
          <m:t>2</m:t>
        </m:r>
        <m:r>
          <m:rPr>
            <m:sty m:val="p"/>
          </m:rPr>
          <w:rPr>
            <w:rFonts w:ascii="Cambria Math" w:hAnsi="Cambria Math"/>
          </w:rPr>
          <m:t>Χ</m:t>
        </m:r>
        <m:r>
          <m:rPr>
            <m:sty m:val="p"/>
          </m:rPr>
          <w:rPr>
            <w:rFonts w:ascii="Cambria Math" w:hAnsi="Cambria Math"/>
            <w:sz w:val="12"/>
            <w:szCs w:val="12"/>
          </w:rPr>
          <m:t>2</m:t>
        </m:r>
        <m:r>
          <m:rPr>
            <m:sty m:val="p"/>
          </m:rPr>
          <w:rPr>
            <w:rFonts w:ascii="Cambria Math" w:hAnsi="Cambria Math"/>
          </w:rPr>
          <m:t xml:space="preserve"> + ... + β</m:t>
        </m:r>
        <m:r>
          <m:rPr>
            <m:sty m:val="p"/>
          </m:rPr>
          <w:rPr>
            <w:rFonts w:ascii="Cambria Math" w:hAnsi="Cambria Math"/>
            <w:sz w:val="12"/>
            <w:szCs w:val="12"/>
          </w:rPr>
          <m:t>n</m:t>
        </m:r>
        <m:r>
          <m:rPr>
            <m:sty m:val="p"/>
          </m:rPr>
          <w:rPr>
            <w:rFonts w:ascii="Cambria Math" w:hAnsi="Cambria Math"/>
          </w:rPr>
          <m:t>Χ</m:t>
        </m:r>
        <m:r>
          <m:rPr>
            <m:sty m:val="p"/>
          </m:rPr>
          <w:rPr>
            <w:rFonts w:ascii="Cambria Math" w:hAnsi="Cambria Math"/>
            <w:sz w:val="12"/>
            <w:szCs w:val="12"/>
          </w:rPr>
          <m:t>n</m:t>
        </m:r>
      </m:oMath>
      <w:r>
        <w:t xml:space="preserve">                                                (1)                                                     </w:t>
      </w:r>
    </w:p>
    <w:p w14:paraId="0FCB4D4D" w14:textId="4715760E" w:rsidR="00C26326" w:rsidRDefault="00DC7A23" w:rsidP="000A08F3">
      <w:pPr>
        <w:ind w:firstLine="426"/>
      </w:pPr>
      <w:r>
        <w:br/>
        <w:t xml:space="preserve">onde, </w:t>
      </w:r>
      <m:oMath>
        <m:r>
          <m:rPr>
            <m:sty m:val="p"/>
          </m:rPr>
          <w:rPr>
            <w:rFonts w:ascii="Cambria Math" w:hAnsi="Cambria Math"/>
          </w:rPr>
          <m:t>Υ</m:t>
        </m:r>
      </m:oMath>
      <w:r>
        <w:rPr>
          <w:rFonts w:eastAsiaTheme="minorEastAsia"/>
        </w:rPr>
        <w:t>:</w:t>
      </w:r>
      <w:r>
        <w:t xml:space="preserve"> é a variável dependente de percepção de felicidade e bem-estar </w:t>
      </w:r>
      <w:proofErr w:type="spellStart"/>
      <w:r>
        <w:t>ladder_score</w:t>
      </w:r>
      <w:proofErr w:type="spellEnd"/>
      <w:r>
        <w:t xml:space="preserve">; </w:t>
      </w:r>
      <m:oMath>
        <m:r>
          <m:rPr>
            <m:sty m:val="p"/>
          </m:rPr>
          <w:rPr>
            <w:rFonts w:ascii="Cambria Math" w:hAnsi="Cambria Math"/>
          </w:rPr>
          <m:t>α</m:t>
        </m:r>
      </m:oMath>
      <w:r>
        <w:rPr>
          <w:rFonts w:eastAsiaTheme="minorEastAsia"/>
        </w:rPr>
        <w:t xml:space="preserve"> é o intercepto da função; </w:t>
      </w:r>
      <m:oMath>
        <m:r>
          <m:rPr>
            <m:sty m:val="p"/>
          </m:rPr>
          <w:rPr>
            <w:rFonts w:ascii="Cambria Math" w:hAnsi="Cambria Math"/>
          </w:rPr>
          <m:t>β</m:t>
        </m:r>
      </m:oMath>
      <w:r>
        <w:rPr>
          <w:rFonts w:eastAsiaTheme="minorEastAsia"/>
        </w:rPr>
        <w:t xml:space="preserve"> os coeficientes de inclinação das variáveis independentes; </w:t>
      </w:r>
      <m:oMath>
        <m:r>
          <m:rPr>
            <m:sty m:val="p"/>
          </m:rPr>
          <w:rPr>
            <w:rFonts w:ascii="Cambria Math" w:hAnsi="Cambria Math"/>
          </w:rPr>
          <m:t>Χ</m:t>
        </m:r>
        <m:r>
          <m:rPr>
            <m:sty m:val="p"/>
          </m:rPr>
          <w:rPr>
            <w:rFonts w:ascii="Cambria Math" w:hAnsi="Cambria Math"/>
            <w:sz w:val="12"/>
            <w:szCs w:val="12"/>
          </w:rPr>
          <m:t>1</m:t>
        </m:r>
      </m:oMath>
      <w:r>
        <w:t xml:space="preserve">: </w:t>
      </w:r>
      <w:proofErr w:type="spellStart"/>
      <w:r w:rsidR="00A47EC4">
        <w:t>log_gdp</w:t>
      </w:r>
      <w:proofErr w:type="spellEnd"/>
      <w:r w:rsidR="00A47EC4">
        <w:t xml:space="preserve">; </w:t>
      </w:r>
      <m:oMath>
        <m:r>
          <m:rPr>
            <m:sty m:val="p"/>
          </m:rPr>
          <w:rPr>
            <w:rFonts w:ascii="Cambria Math" w:hAnsi="Cambria Math"/>
          </w:rPr>
          <m:t>Χ</m:t>
        </m:r>
        <m:r>
          <m:rPr>
            <m:sty m:val="p"/>
          </m:rPr>
          <w:rPr>
            <w:rFonts w:ascii="Cambria Math" w:hAnsi="Cambria Math"/>
            <w:sz w:val="12"/>
            <w:szCs w:val="12"/>
          </w:rPr>
          <m:t>2</m:t>
        </m:r>
      </m:oMath>
      <w:r w:rsidR="00A47EC4">
        <w:t xml:space="preserve">: healthy_exp; </w:t>
      </w:r>
      <m:oMath>
        <m:r>
          <m:rPr>
            <m:sty m:val="p"/>
          </m:rPr>
          <w:rPr>
            <w:rFonts w:ascii="Cambria Math" w:hAnsi="Cambria Math"/>
          </w:rPr>
          <m:t>Χ</m:t>
        </m:r>
        <m:r>
          <m:rPr>
            <m:sty m:val="p"/>
          </m:rPr>
          <w:rPr>
            <w:rFonts w:ascii="Cambria Math" w:hAnsi="Cambria Math"/>
            <w:sz w:val="12"/>
            <w:szCs w:val="12"/>
          </w:rPr>
          <m:t>3</m:t>
        </m:r>
      </m:oMath>
      <w:r w:rsidR="00A47EC4">
        <w:t>: efeito_covid.</w:t>
      </w:r>
    </w:p>
    <w:p w14:paraId="40AAF60A" w14:textId="6C652C50" w:rsidR="00E12BE2" w:rsidRDefault="00E12BE2" w:rsidP="000A08F3">
      <w:pPr>
        <w:ind w:firstLine="426"/>
      </w:pPr>
    </w:p>
    <w:p w14:paraId="7A73BAF9" w14:textId="15E1F136" w:rsidR="00C26326" w:rsidRDefault="00B176A9" w:rsidP="000A08F3">
      <w:pPr>
        <w:ind w:firstLine="426"/>
      </w:pPr>
      <w:r>
        <w:t>Além</w:t>
      </w:r>
      <w:r w:rsidR="00C26326">
        <w:t xml:space="preserve"> de verificar a significância das variáveis independentes</w:t>
      </w:r>
      <w:r>
        <w:t xml:space="preserve"> através desse método</w:t>
      </w:r>
      <w:r w:rsidR="00C26326">
        <w:t>,</w:t>
      </w:r>
      <w:r>
        <w:t xml:space="preserve"> foi possível</w:t>
      </w:r>
      <w:r w:rsidR="00C26326">
        <w:t xml:space="preserve"> observar </w:t>
      </w:r>
      <w:r>
        <w:t>a possibilidade de</w:t>
      </w:r>
      <w:r w:rsidR="00C26326">
        <w:t xml:space="preserve"> não-linearidade no comportamento dos dados</w:t>
      </w:r>
      <w:r>
        <w:t xml:space="preserve">, com auxílio de procedimentos como </w:t>
      </w:r>
      <w:r w:rsidR="005A3ACF">
        <w:t>“</w:t>
      </w:r>
      <w:proofErr w:type="spellStart"/>
      <w:r w:rsidR="00195AED">
        <w:t>stepwise</w:t>
      </w:r>
      <w:proofErr w:type="spellEnd"/>
      <w:r w:rsidR="005A3ACF">
        <w:t>”</w:t>
      </w:r>
      <w:r>
        <w:t>, que serão devidamente mencionados mais ad</w:t>
      </w:r>
      <w:r w:rsidR="008534AE">
        <w:t>i</w:t>
      </w:r>
      <w:r>
        <w:t>ante</w:t>
      </w:r>
      <w:r w:rsidR="00C26326">
        <w:t xml:space="preserve">. A </w:t>
      </w:r>
      <w:r w:rsidR="008534AE">
        <w:t>Tabela 1</w:t>
      </w:r>
      <w:r w:rsidR="00C26326">
        <w:t xml:space="preserve"> apresenta os resultados estatísticos</w:t>
      </w:r>
      <w:r w:rsidR="008534AE">
        <w:t xml:space="preserve"> preliminares</w:t>
      </w:r>
      <w:r w:rsidR="00C26326">
        <w:t xml:space="preserve"> da análise</w:t>
      </w:r>
      <w:r w:rsidR="00A47EC4">
        <w:t xml:space="preserve">, a princípio sem o uso da variável independente </w:t>
      </w:r>
      <w:proofErr w:type="spellStart"/>
      <w:r w:rsidR="00A47EC4">
        <w:t>efeito_covid</w:t>
      </w:r>
      <w:proofErr w:type="spellEnd"/>
      <w:r w:rsidR="00A47EC4">
        <w:t xml:space="preserve">, apenas para medir a relação esperada de </w:t>
      </w:r>
      <w:proofErr w:type="spellStart"/>
      <w:r w:rsidR="00A47EC4" w:rsidRPr="00FB607E">
        <w:rPr>
          <w:i/>
          <w:iCs/>
        </w:rPr>
        <w:t>ladder_score</w:t>
      </w:r>
      <w:proofErr w:type="spellEnd"/>
      <w:r w:rsidR="00A47EC4">
        <w:t xml:space="preserve"> com </w:t>
      </w:r>
      <w:proofErr w:type="spellStart"/>
      <w:r w:rsidR="00A47EC4" w:rsidRPr="00FB607E">
        <w:rPr>
          <w:i/>
          <w:iCs/>
        </w:rPr>
        <w:t>log_gdp</w:t>
      </w:r>
      <w:proofErr w:type="spellEnd"/>
      <w:r w:rsidR="00A47EC4">
        <w:t xml:space="preserve"> e </w:t>
      </w:r>
      <w:proofErr w:type="spellStart"/>
      <w:r w:rsidR="00A47EC4" w:rsidRPr="00FB607E">
        <w:rPr>
          <w:i/>
          <w:iCs/>
        </w:rPr>
        <w:t>healthy_exp</w:t>
      </w:r>
      <w:proofErr w:type="spellEnd"/>
      <w:r w:rsidR="00C26326">
        <w:t>:</w:t>
      </w:r>
    </w:p>
    <w:p w14:paraId="3626F5D5" w14:textId="77F9A100" w:rsidR="008534AE" w:rsidRDefault="008534AE" w:rsidP="00FB607E">
      <w:pPr>
        <w:spacing w:line="240" w:lineRule="auto"/>
        <w:ind w:firstLine="426"/>
      </w:pPr>
      <w:r>
        <w:t xml:space="preserve"> </w:t>
      </w:r>
      <w:r>
        <w:br/>
        <w:t xml:space="preserve">Tabela 1. </w:t>
      </w:r>
      <w:r w:rsidR="00344EFC">
        <w:t>Resultados Pr</w:t>
      </w:r>
      <w:r w:rsidR="00E92A5D">
        <w:t>e</w:t>
      </w:r>
      <w:r w:rsidR="00344EFC">
        <w:t>liminares da Regressão Múltipla</w:t>
      </w:r>
    </w:p>
    <w:tbl>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8534AE" w14:paraId="0A1F72FF" w14:textId="77777777" w:rsidTr="00FB607E">
        <w:tc>
          <w:tcPr>
            <w:tcW w:w="4530" w:type="dxa"/>
          </w:tcPr>
          <w:p w14:paraId="50166556" w14:textId="4F9CD762" w:rsidR="008534AE" w:rsidRDefault="00344EFC" w:rsidP="00BE7C6B">
            <w:r>
              <w:t>(Intercepto)</w:t>
            </w:r>
          </w:p>
        </w:tc>
        <w:tc>
          <w:tcPr>
            <w:tcW w:w="4530" w:type="dxa"/>
          </w:tcPr>
          <w:p w14:paraId="063A6ACA" w14:textId="71E51AE3" w:rsidR="008534AE" w:rsidRPr="002B3F6B" w:rsidRDefault="00344EFC" w:rsidP="00FB607E">
            <w:pPr>
              <w:jc w:val="right"/>
            </w:pPr>
            <w:r w:rsidRPr="002B3F6B">
              <w:rPr>
                <w:rPrChange w:id="210" w:author="eduardo" w:date="2022-05-20T16:42:00Z">
                  <w:rPr>
                    <w:highlight w:val="yellow"/>
                  </w:rPr>
                </w:rPrChange>
              </w:rPr>
              <w:t>-</w:t>
            </w:r>
            <w:r w:rsidR="00201C59" w:rsidRPr="002B3F6B">
              <w:rPr>
                <w:rPrChange w:id="211" w:author="eduardo" w:date="2022-05-20T16:42:00Z">
                  <w:rPr>
                    <w:highlight w:val="yellow"/>
                  </w:rPr>
                </w:rPrChange>
              </w:rPr>
              <w:t>0.00</w:t>
            </w:r>
            <w:r w:rsidRPr="002B3F6B">
              <w:rPr>
                <w:rPrChange w:id="212" w:author="eduardo" w:date="2022-05-20T16:42:00Z">
                  <w:rPr>
                    <w:highlight w:val="yellow"/>
                  </w:rPr>
                </w:rPrChange>
              </w:rPr>
              <w:t>318</w:t>
            </w:r>
            <w:r w:rsidRPr="002B3F6B">
              <w:t xml:space="preserve"> ***</w:t>
            </w:r>
          </w:p>
        </w:tc>
      </w:tr>
      <w:tr w:rsidR="008534AE" w14:paraId="59CD9C9B" w14:textId="77777777" w:rsidTr="00FB607E">
        <w:tc>
          <w:tcPr>
            <w:tcW w:w="4530" w:type="dxa"/>
          </w:tcPr>
          <w:p w14:paraId="738B492C" w14:textId="09F8E891" w:rsidR="008534AE" w:rsidRDefault="00344EFC" w:rsidP="00BE7C6B">
            <w:proofErr w:type="spellStart"/>
            <w:r>
              <w:t>log_gdp</w:t>
            </w:r>
            <w:proofErr w:type="spellEnd"/>
          </w:p>
        </w:tc>
        <w:tc>
          <w:tcPr>
            <w:tcW w:w="4530" w:type="dxa"/>
          </w:tcPr>
          <w:p w14:paraId="41830117" w14:textId="02AC3956" w:rsidR="008534AE" w:rsidRPr="002B3F6B" w:rsidRDefault="00344EFC" w:rsidP="00FB607E">
            <w:pPr>
              <w:jc w:val="right"/>
            </w:pPr>
            <w:r w:rsidRPr="002B3F6B">
              <w:rPr>
                <w:rPrChange w:id="213" w:author="eduardo" w:date="2022-05-20T16:42:00Z">
                  <w:rPr>
                    <w:highlight w:val="yellow"/>
                  </w:rPr>
                </w:rPrChange>
              </w:rPr>
              <w:t>0.</w:t>
            </w:r>
            <w:r w:rsidR="00201C59" w:rsidRPr="002B3F6B">
              <w:rPr>
                <w:rPrChange w:id="214" w:author="eduardo" w:date="2022-05-20T16:42:00Z">
                  <w:rPr>
                    <w:highlight w:val="yellow"/>
                  </w:rPr>
                </w:rPrChange>
              </w:rPr>
              <w:t>00</w:t>
            </w:r>
            <w:r w:rsidRPr="002B3F6B">
              <w:rPr>
                <w:rPrChange w:id="215" w:author="eduardo" w:date="2022-05-20T16:42:00Z">
                  <w:rPr>
                    <w:highlight w:val="yellow"/>
                  </w:rPr>
                </w:rPrChange>
              </w:rPr>
              <w:t>76</w:t>
            </w:r>
            <w:r w:rsidRPr="002B3F6B">
              <w:t xml:space="preserve"> ***</w:t>
            </w:r>
          </w:p>
        </w:tc>
      </w:tr>
      <w:tr w:rsidR="008534AE" w14:paraId="6581F783" w14:textId="77777777" w:rsidTr="00FB607E">
        <w:tc>
          <w:tcPr>
            <w:tcW w:w="4530" w:type="dxa"/>
          </w:tcPr>
          <w:p w14:paraId="3FFDCA90" w14:textId="60264F65" w:rsidR="008534AE" w:rsidRDefault="00344EFC" w:rsidP="00BE7C6B">
            <w:proofErr w:type="spellStart"/>
            <w:r>
              <w:t>healthy_exp</w:t>
            </w:r>
            <w:proofErr w:type="spellEnd"/>
          </w:p>
        </w:tc>
        <w:tc>
          <w:tcPr>
            <w:tcW w:w="4530" w:type="dxa"/>
          </w:tcPr>
          <w:p w14:paraId="0650D181" w14:textId="7C9FF2EE" w:rsidR="008534AE" w:rsidRDefault="00344EFC" w:rsidP="00FB607E">
            <w:pPr>
              <w:jc w:val="right"/>
            </w:pPr>
            <w:r>
              <w:t>0.02 *</w:t>
            </w:r>
          </w:p>
        </w:tc>
      </w:tr>
      <w:tr w:rsidR="008534AE" w14:paraId="68677238" w14:textId="77777777" w:rsidTr="00FB607E">
        <w:tc>
          <w:tcPr>
            <w:tcW w:w="4530" w:type="dxa"/>
            <w:tcBorders>
              <w:top w:val="single" w:sz="4" w:space="0" w:color="auto"/>
              <w:bottom w:val="single" w:sz="4" w:space="0" w:color="auto"/>
            </w:tcBorders>
          </w:tcPr>
          <w:p w14:paraId="07BC016E" w14:textId="062F04B3" w:rsidR="008534AE" w:rsidRDefault="00344EFC" w:rsidP="00BE7C6B">
            <w:r>
              <w:t>R2</w:t>
            </w:r>
          </w:p>
        </w:tc>
        <w:tc>
          <w:tcPr>
            <w:tcW w:w="4530" w:type="dxa"/>
            <w:tcBorders>
              <w:top w:val="single" w:sz="4" w:space="0" w:color="auto"/>
              <w:bottom w:val="single" w:sz="4" w:space="0" w:color="auto"/>
            </w:tcBorders>
          </w:tcPr>
          <w:p w14:paraId="528F8ED5" w14:textId="2DDACA11" w:rsidR="008534AE" w:rsidRDefault="00344EFC" w:rsidP="00FB607E">
            <w:pPr>
              <w:jc w:val="right"/>
            </w:pPr>
            <w:r>
              <w:t>0.68</w:t>
            </w:r>
          </w:p>
        </w:tc>
      </w:tr>
    </w:tbl>
    <w:p w14:paraId="444376DC" w14:textId="2C2FCB08" w:rsidR="00C26326" w:rsidRDefault="00344EFC" w:rsidP="00FB607E">
      <w:pPr>
        <w:spacing w:line="240" w:lineRule="auto"/>
        <w:ind w:firstLine="426"/>
        <w:jc w:val="left"/>
      </w:pPr>
      <w:r>
        <w:t>*** p &lt; 0.001; ** p &lt; 0.01; * p &lt; 0.05.</w:t>
      </w:r>
      <w:r w:rsidR="00594CE2">
        <w:br/>
      </w:r>
      <w:r w:rsidR="008A4C02">
        <w:t>Fonte:</w:t>
      </w:r>
      <w:r w:rsidR="005B4481">
        <w:t xml:space="preserve"> Dados originais da pesquisa.</w:t>
      </w:r>
    </w:p>
    <w:p w14:paraId="09206F62" w14:textId="77777777" w:rsidR="008A4C02" w:rsidRDefault="008A4C02" w:rsidP="000A08F3">
      <w:pPr>
        <w:ind w:firstLine="426"/>
      </w:pPr>
    </w:p>
    <w:p w14:paraId="4D6B4699" w14:textId="74C58E9C" w:rsidR="002128EF" w:rsidRDefault="00734983" w:rsidP="000A08F3">
      <w:pPr>
        <w:ind w:firstLine="426"/>
      </w:pPr>
      <w:r>
        <w:t>Ambas as variáveis independentes apresentam significância estatística para o modelo, verificad</w:t>
      </w:r>
      <w:r w:rsidR="001F142E">
        <w:t>as</w:t>
      </w:r>
      <w:r>
        <w:t xml:space="preserve"> inclusive pelo procedimento </w:t>
      </w:r>
      <w:r w:rsidR="001F142E">
        <w:t>“</w:t>
      </w:r>
      <w:proofErr w:type="spellStart"/>
      <w:r w:rsidR="00195AED">
        <w:t>stepwise</w:t>
      </w:r>
      <w:proofErr w:type="spellEnd"/>
      <w:r w:rsidR="001F142E">
        <w:t>”</w:t>
      </w:r>
      <w:r w:rsidR="00195AED">
        <w:t xml:space="preserve">, na qual a escolha das estatísticas preditivas </w:t>
      </w:r>
      <w:del w:id="216" w:author="Gabriela Scur Almudi" w:date="2022-05-19T10:58:00Z">
        <w:r w:rsidR="00195AED" w:rsidDel="00195515">
          <w:delText xml:space="preserve">é </w:delText>
        </w:r>
      </w:del>
      <w:ins w:id="217" w:author="Gabriela Scur Almudi" w:date="2022-05-19T10:58:00Z">
        <w:r w:rsidR="00195515">
          <w:t xml:space="preserve">são </w:t>
        </w:r>
      </w:ins>
      <w:r w:rsidR="00195AED">
        <w:t>feitas de forma automática por uma série de testes estatísticos combinados</w:t>
      </w:r>
      <w:r>
        <w:t xml:space="preserve">. </w:t>
      </w:r>
      <w:r>
        <w:lastRenderedPageBreak/>
        <w:t xml:space="preserve">Além desta verificação, foi aplicado também o teste Shapiro-Francia, confirmando </w:t>
      </w:r>
      <w:r w:rsidR="002128EF">
        <w:t>a adequação dos resíduos e</w:t>
      </w:r>
      <w:r>
        <w:t xml:space="preserve"> o teste </w:t>
      </w:r>
      <w:proofErr w:type="spellStart"/>
      <w:r>
        <w:t>Breusch</w:t>
      </w:r>
      <w:proofErr w:type="spellEnd"/>
      <w:r>
        <w:t xml:space="preserve"> </w:t>
      </w:r>
      <w:proofErr w:type="spellStart"/>
      <w:r>
        <w:t>Pagan</w:t>
      </w:r>
      <w:proofErr w:type="spellEnd"/>
      <w:r>
        <w:t xml:space="preserve"> para um diagnóstico de </w:t>
      </w:r>
      <w:r w:rsidR="002128EF">
        <w:t xml:space="preserve">possível efeito de </w:t>
      </w:r>
      <w:r>
        <w:t xml:space="preserve">heterocedasticidade </w:t>
      </w:r>
      <w:r w:rsidR="009C12EA">
        <w:t>–</w:t>
      </w:r>
      <w:r w:rsidR="002128EF">
        <w:t xml:space="preserve"> </w:t>
      </w:r>
      <w:r>
        <w:t>possível ausência de variável relevante para o modelo</w:t>
      </w:r>
      <w:r w:rsidR="00525BD4">
        <w:t xml:space="preserve">. </w:t>
      </w:r>
      <w:r w:rsidR="00195AED">
        <w:t>Os r</w:t>
      </w:r>
      <w:r w:rsidR="00525BD4">
        <w:t xml:space="preserve">esultados </w:t>
      </w:r>
      <w:r w:rsidR="00195AED">
        <w:t xml:space="preserve">são apresentados </w:t>
      </w:r>
      <w:r w:rsidR="00525BD4">
        <w:t>na</w:t>
      </w:r>
      <w:r w:rsidR="002128EF">
        <w:t xml:space="preserve"> </w:t>
      </w:r>
      <w:r w:rsidR="001F142E">
        <w:t xml:space="preserve">Tabela </w:t>
      </w:r>
      <w:r w:rsidR="00525BD4">
        <w:t>2</w:t>
      </w:r>
      <w:del w:id="218" w:author="Gabriela Scur Almudi" w:date="2022-05-19T10:59:00Z">
        <w:r w:rsidR="00195AED" w:rsidDel="00195515">
          <w:delText xml:space="preserve"> abaixo</w:delText>
        </w:r>
      </w:del>
      <w:r w:rsidR="002128EF">
        <w:t>:</w:t>
      </w:r>
    </w:p>
    <w:p w14:paraId="752FEC84" w14:textId="68F8297E" w:rsidR="001F142E" w:rsidRDefault="001F142E" w:rsidP="00D422F0">
      <w:pPr>
        <w:spacing w:line="240" w:lineRule="auto"/>
        <w:ind w:firstLine="426"/>
      </w:pPr>
      <w:r>
        <w:br/>
        <w:t>Tabela 2. Resultados teste “</w:t>
      </w:r>
      <w:r w:rsidR="00525BD4">
        <w:t>Shapiro-Francia</w:t>
      </w:r>
      <w:r>
        <w:t>”</w:t>
      </w:r>
      <w:r w:rsidR="00525BD4">
        <w:t xml:space="preserve"> e </w:t>
      </w:r>
      <w:proofErr w:type="spellStart"/>
      <w:r w:rsidR="00525BD4">
        <w:t>Breus</w:t>
      </w:r>
      <w:r w:rsidR="00DD4CEA">
        <w:t>c</w:t>
      </w:r>
      <w:r w:rsidR="00525BD4">
        <w:t>h</w:t>
      </w:r>
      <w:proofErr w:type="spellEnd"/>
      <w:r w:rsidR="00525BD4">
        <w:t xml:space="preserve"> </w:t>
      </w:r>
      <w:proofErr w:type="spellStart"/>
      <w:r w:rsidR="00525BD4">
        <w:t>Pagan</w:t>
      </w:r>
      <w:proofErr w:type="spellEnd"/>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E44865" w14:paraId="5E40F1CF" w14:textId="77777777" w:rsidTr="00FB607E">
        <w:tc>
          <w:tcPr>
            <w:tcW w:w="4530" w:type="dxa"/>
            <w:tcBorders>
              <w:top w:val="single" w:sz="4" w:space="0" w:color="auto"/>
              <w:bottom w:val="single" w:sz="4" w:space="0" w:color="auto"/>
            </w:tcBorders>
          </w:tcPr>
          <w:p w14:paraId="4A9188CD" w14:textId="4A9838F6" w:rsidR="001F142E" w:rsidRDefault="00DD4CEA" w:rsidP="00D422F0">
            <w:r>
              <w:t xml:space="preserve">Shapiro-Francia </w:t>
            </w:r>
            <w:proofErr w:type="spellStart"/>
            <w:r>
              <w:t>Normality</w:t>
            </w:r>
            <w:proofErr w:type="spellEnd"/>
            <w:r>
              <w:t xml:space="preserve"> </w:t>
            </w:r>
            <w:proofErr w:type="spellStart"/>
            <w:r>
              <w:t>test</w:t>
            </w:r>
            <w:proofErr w:type="spellEnd"/>
          </w:p>
        </w:tc>
        <w:tc>
          <w:tcPr>
            <w:tcW w:w="4530" w:type="dxa"/>
            <w:tcBorders>
              <w:top w:val="single" w:sz="4" w:space="0" w:color="auto"/>
              <w:bottom w:val="single" w:sz="4" w:space="0" w:color="auto"/>
            </w:tcBorders>
          </w:tcPr>
          <w:p w14:paraId="4C39FC42" w14:textId="77777777" w:rsidR="001F142E" w:rsidRDefault="001F142E" w:rsidP="00D422F0">
            <w:pPr>
              <w:jc w:val="right"/>
            </w:pPr>
          </w:p>
        </w:tc>
      </w:tr>
      <w:tr w:rsidR="00E44865" w14:paraId="050F98F3" w14:textId="77777777" w:rsidTr="00FB607E">
        <w:tc>
          <w:tcPr>
            <w:tcW w:w="4530" w:type="dxa"/>
            <w:tcBorders>
              <w:top w:val="single" w:sz="4" w:space="0" w:color="auto"/>
            </w:tcBorders>
          </w:tcPr>
          <w:p w14:paraId="01FDE6D9" w14:textId="74492F78" w:rsidR="001F142E" w:rsidRDefault="00DD4CEA" w:rsidP="00D422F0">
            <w:r>
              <w:t>W</w:t>
            </w:r>
          </w:p>
        </w:tc>
        <w:tc>
          <w:tcPr>
            <w:tcW w:w="4530" w:type="dxa"/>
            <w:tcBorders>
              <w:top w:val="single" w:sz="4" w:space="0" w:color="auto"/>
            </w:tcBorders>
          </w:tcPr>
          <w:p w14:paraId="048DC470" w14:textId="44791668" w:rsidR="001F142E" w:rsidRDefault="00DD4CEA" w:rsidP="00D422F0">
            <w:pPr>
              <w:jc w:val="right"/>
            </w:pPr>
            <w:r>
              <w:t>0.99393</w:t>
            </w:r>
          </w:p>
        </w:tc>
      </w:tr>
      <w:tr w:rsidR="00E44865" w14:paraId="74D3CF52" w14:textId="77777777" w:rsidTr="00FB607E">
        <w:tc>
          <w:tcPr>
            <w:tcW w:w="4530" w:type="dxa"/>
          </w:tcPr>
          <w:p w14:paraId="4F9E53A1" w14:textId="54AF3B73" w:rsidR="001F142E" w:rsidRDefault="00DD4CEA" w:rsidP="00D422F0">
            <w:r>
              <w:t>p-</w:t>
            </w:r>
            <w:proofErr w:type="spellStart"/>
            <w:r>
              <w:t>value</w:t>
            </w:r>
            <w:proofErr w:type="spellEnd"/>
          </w:p>
        </w:tc>
        <w:tc>
          <w:tcPr>
            <w:tcW w:w="4530" w:type="dxa"/>
          </w:tcPr>
          <w:p w14:paraId="07FB1A5D" w14:textId="680063E3" w:rsidR="001F142E" w:rsidRDefault="00DD4CEA" w:rsidP="00D422F0">
            <w:pPr>
              <w:jc w:val="right"/>
            </w:pPr>
            <w:r>
              <w:t>0.09354</w:t>
            </w:r>
          </w:p>
        </w:tc>
      </w:tr>
      <w:tr w:rsidR="00362789" w14:paraId="1C0FFBE2" w14:textId="77777777" w:rsidTr="00FB607E">
        <w:tc>
          <w:tcPr>
            <w:tcW w:w="4530" w:type="dxa"/>
            <w:tcBorders>
              <w:top w:val="single" w:sz="4" w:space="0" w:color="auto"/>
              <w:bottom w:val="single" w:sz="4" w:space="0" w:color="auto"/>
            </w:tcBorders>
          </w:tcPr>
          <w:p w14:paraId="1D5B2489" w14:textId="5BBCE7C4" w:rsidR="00362789" w:rsidRDefault="00362789" w:rsidP="00D422F0">
            <w:proofErr w:type="spellStart"/>
            <w:r>
              <w:t>Breusch</w:t>
            </w:r>
            <w:proofErr w:type="spellEnd"/>
            <w:r>
              <w:t xml:space="preserve"> </w:t>
            </w:r>
            <w:proofErr w:type="spellStart"/>
            <w:r>
              <w:t>Pagan</w:t>
            </w:r>
            <w:proofErr w:type="spellEnd"/>
            <w:r>
              <w:t xml:space="preserve"> </w:t>
            </w:r>
            <w:proofErr w:type="spellStart"/>
            <w:r>
              <w:t>test</w:t>
            </w:r>
            <w:proofErr w:type="spellEnd"/>
            <w:r>
              <w:t xml:space="preserve"> </w:t>
            </w:r>
            <w:proofErr w:type="spellStart"/>
            <w:r>
              <w:t>heteroskedasticity</w:t>
            </w:r>
            <w:proofErr w:type="spellEnd"/>
          </w:p>
        </w:tc>
        <w:tc>
          <w:tcPr>
            <w:tcW w:w="4530" w:type="dxa"/>
            <w:tcBorders>
              <w:top w:val="single" w:sz="4" w:space="0" w:color="auto"/>
              <w:bottom w:val="single" w:sz="4" w:space="0" w:color="auto"/>
            </w:tcBorders>
          </w:tcPr>
          <w:p w14:paraId="4C9570AA" w14:textId="77777777" w:rsidR="00362789" w:rsidRDefault="00362789" w:rsidP="00D422F0">
            <w:pPr>
              <w:jc w:val="right"/>
            </w:pPr>
          </w:p>
        </w:tc>
      </w:tr>
      <w:tr w:rsidR="00E44865" w14:paraId="7025D996" w14:textId="77777777" w:rsidTr="00FB607E">
        <w:tc>
          <w:tcPr>
            <w:tcW w:w="4530" w:type="dxa"/>
            <w:tcBorders>
              <w:top w:val="single" w:sz="4" w:space="0" w:color="auto"/>
              <w:bottom w:val="single" w:sz="4" w:space="0" w:color="auto"/>
            </w:tcBorders>
          </w:tcPr>
          <w:p w14:paraId="71958EE9" w14:textId="77777777" w:rsidR="00DD4CEA" w:rsidRDefault="00DD4CEA" w:rsidP="00D422F0">
            <w:r>
              <w:t>Chi2</w:t>
            </w:r>
          </w:p>
          <w:p w14:paraId="73B443FE" w14:textId="43725B99" w:rsidR="00DD4CEA" w:rsidRDefault="00DD4CEA" w:rsidP="00D422F0">
            <w:proofErr w:type="spellStart"/>
            <w:r>
              <w:t>Prob</w:t>
            </w:r>
            <w:proofErr w:type="spellEnd"/>
            <w:r>
              <w:t xml:space="preserve"> &gt; Chi2</w:t>
            </w:r>
          </w:p>
        </w:tc>
        <w:tc>
          <w:tcPr>
            <w:tcW w:w="4530" w:type="dxa"/>
            <w:tcBorders>
              <w:top w:val="single" w:sz="4" w:space="0" w:color="auto"/>
              <w:bottom w:val="single" w:sz="4" w:space="0" w:color="auto"/>
            </w:tcBorders>
          </w:tcPr>
          <w:p w14:paraId="686D3B75" w14:textId="77777777" w:rsidR="00DD4CEA" w:rsidRDefault="00DD4CEA" w:rsidP="00D422F0">
            <w:pPr>
              <w:jc w:val="right"/>
            </w:pPr>
            <w:r>
              <w:t>12.41</w:t>
            </w:r>
          </w:p>
          <w:p w14:paraId="65A15F62" w14:textId="0198733E" w:rsidR="00DD4CEA" w:rsidRDefault="00E44865" w:rsidP="00D422F0">
            <w:pPr>
              <w:jc w:val="right"/>
            </w:pPr>
            <w:r>
              <w:t>0.0004225</w:t>
            </w:r>
          </w:p>
        </w:tc>
      </w:tr>
    </w:tbl>
    <w:p w14:paraId="729BC665" w14:textId="77777777" w:rsidR="00FA50D0" w:rsidRDefault="00FC790D" w:rsidP="00FA50D0">
      <w:pPr>
        <w:spacing w:line="240" w:lineRule="auto"/>
        <w:jc w:val="left"/>
      </w:pPr>
      <w:r>
        <w:t>F</w:t>
      </w:r>
      <w:r w:rsidR="00362789">
        <w:t>onte: Dados originais da pesquisa.</w:t>
      </w:r>
      <w:r w:rsidR="00362789">
        <w:br/>
      </w:r>
    </w:p>
    <w:p w14:paraId="1B823D05" w14:textId="74B55717" w:rsidR="00C26326" w:rsidRDefault="00FA50D0">
      <w:pPr>
        <w:spacing w:line="240" w:lineRule="auto"/>
        <w:pPrChange w:id="219" w:author="Gabriela Scur Almudi" w:date="2022-05-19T11:04:00Z">
          <w:pPr>
            <w:spacing w:line="240" w:lineRule="auto"/>
            <w:jc w:val="left"/>
          </w:pPr>
        </w:pPrChange>
      </w:pPr>
      <w:r>
        <w:tab/>
      </w:r>
      <w:r w:rsidR="00847A0E">
        <w:t xml:space="preserve">A </w:t>
      </w:r>
      <w:r w:rsidR="00D422F0">
        <w:t>Figura 1</w:t>
      </w:r>
      <w:r w:rsidR="00847A0E">
        <w:t xml:space="preserve"> apresenta o</w:t>
      </w:r>
      <w:r w:rsidR="00E12BE2">
        <w:t xml:space="preserve"> gráfico </w:t>
      </w:r>
      <w:r w:rsidR="00F70212">
        <w:t>do modelo final da regressão</w:t>
      </w:r>
      <w:r w:rsidR="00A23604">
        <w:t xml:space="preserve"> com </w:t>
      </w:r>
      <w:proofErr w:type="spellStart"/>
      <w:r w:rsidR="00A23604" w:rsidRPr="00FB607E">
        <w:rPr>
          <w:i/>
          <w:iCs/>
        </w:rPr>
        <w:t>Fitted</w:t>
      </w:r>
      <w:proofErr w:type="spellEnd"/>
      <w:r w:rsidR="00A23604" w:rsidRPr="00FB607E">
        <w:rPr>
          <w:i/>
          <w:iCs/>
        </w:rPr>
        <w:t xml:space="preserve"> </w:t>
      </w:r>
      <w:proofErr w:type="spellStart"/>
      <w:r w:rsidR="00A23604" w:rsidRPr="00FB607E">
        <w:rPr>
          <w:i/>
          <w:iCs/>
        </w:rPr>
        <w:t>Values</w:t>
      </w:r>
      <w:proofErr w:type="spellEnd"/>
      <w:r w:rsidR="00A23604">
        <w:t xml:space="preserve"> comparados</w:t>
      </w:r>
      <w:r w:rsidR="00283A15">
        <w:t xml:space="preserve"> e o comportamento de </w:t>
      </w:r>
      <w:proofErr w:type="spellStart"/>
      <w:r w:rsidR="00283A15" w:rsidRPr="00FB607E">
        <w:rPr>
          <w:i/>
          <w:iCs/>
        </w:rPr>
        <w:t>ladder_score</w:t>
      </w:r>
      <w:proofErr w:type="spellEnd"/>
      <w:r w:rsidR="00283A15">
        <w:t xml:space="preserve"> com relação ao </w:t>
      </w:r>
      <w:proofErr w:type="spellStart"/>
      <w:r w:rsidR="00283A15" w:rsidRPr="00FB607E">
        <w:rPr>
          <w:i/>
          <w:iCs/>
        </w:rPr>
        <w:t>log_gdp</w:t>
      </w:r>
      <w:proofErr w:type="spellEnd"/>
      <w:r w:rsidR="00283A15">
        <w:t xml:space="preserve"> e </w:t>
      </w:r>
      <w:proofErr w:type="spellStart"/>
      <w:r w:rsidR="00283A15" w:rsidRPr="00FB607E">
        <w:rPr>
          <w:i/>
          <w:iCs/>
        </w:rPr>
        <w:t>healthy_exp</w:t>
      </w:r>
      <w:proofErr w:type="spellEnd"/>
      <w:r w:rsidR="00283A15">
        <w:t xml:space="preserve"> dos anos de 2016 até 2020</w:t>
      </w:r>
      <w:r w:rsidR="00E12BE2">
        <w:t>:</w:t>
      </w:r>
    </w:p>
    <w:p w14:paraId="0B02FC37" w14:textId="5FEBDF4A" w:rsidR="00A23604" w:rsidRDefault="00A23604" w:rsidP="000A08F3">
      <w:pPr>
        <w:ind w:firstLine="426"/>
      </w:pPr>
    </w:p>
    <w:p w14:paraId="04FC4B93" w14:textId="0703208D" w:rsidR="00283A15" w:rsidRDefault="00A23604" w:rsidP="00FB607E">
      <w:pPr>
        <w:spacing w:line="240" w:lineRule="auto"/>
        <w:ind w:firstLine="426"/>
        <w:jc w:val="left"/>
      </w:pPr>
      <w:r w:rsidRPr="00A23604">
        <w:rPr>
          <w:noProof/>
        </w:rPr>
        <w:drawing>
          <wp:inline distT="0" distB="0" distL="0" distR="0" wp14:anchorId="4560E82F" wp14:editId="7A2D7679">
            <wp:extent cx="5432962" cy="4075021"/>
            <wp:effectExtent l="0" t="0" r="0" b="1905"/>
            <wp:docPr id="24" name="Imagem 24"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Gráfico, Gráfico de dispersão&#10;&#10;Descrição gerada automaticamente"/>
                    <pic:cNvPicPr/>
                  </pic:nvPicPr>
                  <pic:blipFill>
                    <a:blip r:embed="rId16"/>
                    <a:stretch>
                      <a:fillRect/>
                    </a:stretch>
                  </pic:blipFill>
                  <pic:spPr>
                    <a:xfrm>
                      <a:off x="0" y="0"/>
                      <a:ext cx="5512560" cy="4134724"/>
                    </a:xfrm>
                    <a:prstGeom prst="rect">
                      <a:avLst/>
                    </a:prstGeom>
                  </pic:spPr>
                </pic:pic>
              </a:graphicData>
            </a:graphic>
          </wp:inline>
        </w:drawing>
      </w:r>
      <w:r w:rsidR="00D422F0">
        <w:br/>
      </w:r>
      <w:r w:rsidR="00283A15">
        <w:t xml:space="preserve">Figura 1. Gráfico do modelo final de </w:t>
      </w:r>
      <w:proofErr w:type="spellStart"/>
      <w:r w:rsidR="00283A15">
        <w:t>ladder_score</w:t>
      </w:r>
      <w:proofErr w:type="spellEnd"/>
      <w:r w:rsidR="00283A15">
        <w:t xml:space="preserve"> para os anos de 2016 até 2020</w:t>
      </w:r>
      <w:r w:rsidR="00283A15">
        <w:br/>
        <w:t>Fonte: Dados originais da pesquisa</w:t>
      </w:r>
    </w:p>
    <w:p w14:paraId="2FBA26BF" w14:textId="77777777" w:rsidR="00283A15" w:rsidRDefault="00283A15" w:rsidP="00FB607E">
      <w:pPr>
        <w:ind w:firstLine="426"/>
        <w:jc w:val="left"/>
      </w:pPr>
    </w:p>
    <w:p w14:paraId="517E76C3" w14:textId="2B521781" w:rsidR="00383C7F" w:rsidRDefault="00E12BE2" w:rsidP="000A08F3">
      <w:pPr>
        <w:ind w:firstLine="426"/>
      </w:pPr>
      <w:r>
        <w:t>É interessante observar que o modelo gerado de fato não apresenta uma reta em seus resultados</w:t>
      </w:r>
      <w:r w:rsidR="00A23604">
        <w:t>;</w:t>
      </w:r>
      <w:r>
        <w:t xml:space="preserve"> isso demonstra</w:t>
      </w:r>
      <w:r w:rsidR="00A23604">
        <w:t xml:space="preserve"> </w:t>
      </w:r>
      <w:r>
        <w:t xml:space="preserve">desvio de tendência nos extremos da “reta” e indícios de possíveis efeitos da variável </w:t>
      </w:r>
      <w:proofErr w:type="spellStart"/>
      <w:r w:rsidRPr="00FB607E">
        <w:rPr>
          <w:i/>
          <w:iCs/>
        </w:rPr>
        <w:t>ladder_score</w:t>
      </w:r>
      <w:proofErr w:type="spellEnd"/>
      <w:r>
        <w:t xml:space="preserve"> a depender </w:t>
      </w:r>
      <w:r w:rsidR="003D12F8">
        <w:t>d</w:t>
      </w:r>
      <w:r w:rsidR="00A23604">
        <w:t>e</w:t>
      </w:r>
      <w:r w:rsidR="003D12F8">
        <w:t xml:space="preserve"> índices </w:t>
      </w:r>
      <w:r w:rsidR="00A23604">
        <w:t xml:space="preserve">mais altos ou mais baixos </w:t>
      </w:r>
      <w:r w:rsidR="003D12F8">
        <w:t xml:space="preserve">de </w:t>
      </w:r>
      <w:proofErr w:type="spellStart"/>
      <w:r w:rsidR="003D12F8" w:rsidRPr="00FB607E">
        <w:rPr>
          <w:i/>
          <w:iCs/>
        </w:rPr>
        <w:t>log_gdp</w:t>
      </w:r>
      <w:proofErr w:type="spellEnd"/>
      <w:r w:rsidR="003D12F8">
        <w:t xml:space="preserve"> e </w:t>
      </w:r>
      <w:proofErr w:type="spellStart"/>
      <w:r w:rsidR="003D12F8" w:rsidRPr="00FB607E">
        <w:rPr>
          <w:i/>
          <w:iCs/>
        </w:rPr>
        <w:t>healthy_exp</w:t>
      </w:r>
      <w:proofErr w:type="spellEnd"/>
      <w:r w:rsidR="003D12F8">
        <w:t xml:space="preserve"> de cada país.</w:t>
      </w:r>
      <w:r w:rsidR="00383C7F">
        <w:t xml:space="preserve"> Para poder observar </w:t>
      </w:r>
      <w:r w:rsidR="00A23604">
        <w:t xml:space="preserve">então </w:t>
      </w:r>
      <w:r w:rsidR="00383C7F">
        <w:t xml:space="preserve">esses </w:t>
      </w:r>
      <w:r w:rsidR="00B931D5">
        <w:t xml:space="preserve">possíveis </w:t>
      </w:r>
      <w:r w:rsidR="00383C7F">
        <w:t>efeitos</w:t>
      </w:r>
      <w:r w:rsidR="00A23604">
        <w:t>,</w:t>
      </w:r>
      <w:r w:rsidR="00383C7F">
        <w:t xml:space="preserve"> </w:t>
      </w:r>
      <w:r w:rsidR="008106C6">
        <w:t xml:space="preserve">foram gerados grupos </w:t>
      </w:r>
      <w:r w:rsidR="00383C7F">
        <w:t xml:space="preserve">agregados </w:t>
      </w:r>
      <w:r w:rsidR="008106C6">
        <w:t>de observações</w:t>
      </w:r>
      <w:r w:rsidR="00383C7F">
        <w:t xml:space="preserve"> entre os países</w:t>
      </w:r>
      <w:r w:rsidR="008106C6">
        <w:t xml:space="preserve"> através da metodologia de </w:t>
      </w:r>
      <w:proofErr w:type="spellStart"/>
      <w:r w:rsidR="008106C6">
        <w:t>clusterização</w:t>
      </w:r>
      <w:proofErr w:type="spellEnd"/>
      <w:r w:rsidR="00C63EB6">
        <w:t xml:space="preserve">. </w:t>
      </w:r>
      <w:r w:rsidR="00A23604">
        <w:t xml:space="preserve">A </w:t>
      </w:r>
      <w:proofErr w:type="spellStart"/>
      <w:r w:rsidR="00A23604">
        <w:t>clusterização</w:t>
      </w:r>
      <w:proofErr w:type="spellEnd"/>
      <w:r w:rsidR="00A23604">
        <w:t xml:space="preserve"> permite</w:t>
      </w:r>
      <w:r w:rsidR="00C63EB6">
        <w:t xml:space="preserve"> criar diferentes grupos de países que carregam </w:t>
      </w:r>
      <w:r w:rsidR="00C63EB6">
        <w:lastRenderedPageBreak/>
        <w:t xml:space="preserve">proximidades em suas </w:t>
      </w:r>
      <w:r w:rsidR="00383C7F">
        <w:t xml:space="preserve">respectivas </w:t>
      </w:r>
      <w:r w:rsidR="00C63EB6">
        <w:t>características regionais</w:t>
      </w:r>
      <w:r w:rsidR="00383C7F">
        <w:t xml:space="preserve"> avaliadas pelo</w:t>
      </w:r>
      <w:r w:rsidR="00C63EB6">
        <w:t xml:space="preserve"> </w:t>
      </w:r>
      <w:proofErr w:type="spellStart"/>
      <w:r w:rsidR="00C63EB6" w:rsidRPr="00FB607E">
        <w:rPr>
          <w:i/>
          <w:iCs/>
        </w:rPr>
        <w:t>log_gpd</w:t>
      </w:r>
      <w:proofErr w:type="spellEnd"/>
      <w:r w:rsidR="00C63EB6">
        <w:t xml:space="preserve"> e </w:t>
      </w:r>
      <w:proofErr w:type="spellStart"/>
      <w:r w:rsidR="00C63EB6" w:rsidRPr="00FB607E">
        <w:rPr>
          <w:i/>
          <w:iCs/>
        </w:rPr>
        <w:t>health</w:t>
      </w:r>
      <w:r w:rsidR="005B747A" w:rsidRPr="00FB607E">
        <w:rPr>
          <w:i/>
          <w:iCs/>
        </w:rPr>
        <w:t>y_exp</w:t>
      </w:r>
      <w:proofErr w:type="spellEnd"/>
      <w:r w:rsidR="00383C7F">
        <w:t xml:space="preserve">. </w:t>
      </w:r>
    </w:p>
    <w:p w14:paraId="1B5B9E14" w14:textId="77777777" w:rsidR="00383C7F" w:rsidRDefault="00383C7F" w:rsidP="000A08F3">
      <w:pPr>
        <w:ind w:firstLine="426"/>
      </w:pPr>
    </w:p>
    <w:p w14:paraId="1AA3114E" w14:textId="77777777" w:rsidR="00195515" w:rsidRDefault="00383C7F" w:rsidP="00FB607E">
      <w:pPr>
        <w:ind w:firstLine="426"/>
        <w:rPr>
          <w:ins w:id="220" w:author="Gabriela Scur Almudi" w:date="2022-05-19T11:05:00Z"/>
        </w:rPr>
      </w:pPr>
      <w:r>
        <w:t>A</w:t>
      </w:r>
      <w:r w:rsidR="001A5F19">
        <w:t xml:space="preserve">través </w:t>
      </w:r>
      <w:r w:rsidR="00223353">
        <w:t xml:space="preserve">da técnica de agrupamento de Ward, também conhecido como método de incremento das somas de quadrados, e que visa assim minimizar </w:t>
      </w:r>
      <w:r w:rsidR="00B931D5">
        <w:t xml:space="preserve">assim </w:t>
      </w:r>
      <w:r w:rsidR="00223353">
        <w:t>a variância dentro dos grupos</w:t>
      </w:r>
      <w:r>
        <w:t>, foi possível criar 4 grupos</w:t>
      </w:r>
      <w:r w:rsidR="003D36CD">
        <w:t xml:space="preserve"> que separam os países com</w:t>
      </w:r>
      <w:r>
        <w:t xml:space="preserve"> </w:t>
      </w:r>
      <w:proofErr w:type="spellStart"/>
      <w:r w:rsidRPr="001855DC">
        <w:rPr>
          <w:i/>
          <w:iCs/>
        </w:rPr>
        <w:t>log_gpd</w:t>
      </w:r>
      <w:proofErr w:type="spellEnd"/>
      <w:r>
        <w:t xml:space="preserve"> e </w:t>
      </w:r>
      <w:proofErr w:type="spellStart"/>
      <w:r w:rsidRPr="001855DC">
        <w:rPr>
          <w:i/>
          <w:iCs/>
        </w:rPr>
        <w:t>healthy_exp</w:t>
      </w:r>
      <w:proofErr w:type="spellEnd"/>
      <w:r>
        <w:t xml:space="preserve"> </w:t>
      </w:r>
      <w:r w:rsidR="003D36CD">
        <w:t>mais altos dos mais baixos.</w:t>
      </w:r>
      <w:r w:rsidR="00B931D5">
        <w:t xml:space="preserve"> Como a correlação e significância foi apresentada nos anos de 2016 até 2020, a </w:t>
      </w:r>
      <w:proofErr w:type="spellStart"/>
      <w:r w:rsidR="00B931D5">
        <w:t>clusterização</w:t>
      </w:r>
      <w:proofErr w:type="spellEnd"/>
      <w:r w:rsidR="00B931D5">
        <w:t xml:space="preserve"> foi aplicada a princípio para</w:t>
      </w:r>
      <w:r w:rsidR="001A533B">
        <w:t xml:space="preserve"> o ano de 2019, </w:t>
      </w:r>
      <w:r w:rsidR="00223353">
        <w:t xml:space="preserve">sem o efeito da pandemia, apenas para avaliar a afirmação da H1 de que </w:t>
      </w:r>
      <w:r w:rsidR="00B931D5">
        <w:t>diferentes níveis</w:t>
      </w:r>
      <w:r w:rsidR="00223353">
        <w:t xml:space="preserve"> de </w:t>
      </w:r>
      <w:proofErr w:type="spellStart"/>
      <w:r w:rsidR="00223353" w:rsidRPr="00FB607E">
        <w:rPr>
          <w:i/>
          <w:iCs/>
        </w:rPr>
        <w:t>log_gpd</w:t>
      </w:r>
      <w:proofErr w:type="spellEnd"/>
      <w:r w:rsidR="00223353">
        <w:t xml:space="preserve"> e </w:t>
      </w:r>
      <w:proofErr w:type="spellStart"/>
      <w:r w:rsidR="00223353" w:rsidRPr="00FB607E">
        <w:rPr>
          <w:i/>
          <w:iCs/>
        </w:rPr>
        <w:t>healthy_exp</w:t>
      </w:r>
      <w:proofErr w:type="spellEnd"/>
      <w:r w:rsidR="00223353">
        <w:t xml:space="preserve"> impactam</w:t>
      </w:r>
      <w:r w:rsidR="0028761C">
        <w:t xml:space="preserve"> o </w:t>
      </w:r>
      <w:proofErr w:type="spellStart"/>
      <w:r w:rsidR="0028761C" w:rsidRPr="00FB607E">
        <w:rPr>
          <w:i/>
          <w:iCs/>
        </w:rPr>
        <w:t>ladder_score</w:t>
      </w:r>
      <w:proofErr w:type="spellEnd"/>
      <w:r w:rsidR="00902A7E">
        <w:t xml:space="preserve">. </w:t>
      </w:r>
    </w:p>
    <w:p w14:paraId="4C133DAE" w14:textId="0D8341EC" w:rsidR="00CA5B2E" w:rsidRDefault="00B47D52" w:rsidP="00FB607E">
      <w:pPr>
        <w:ind w:firstLine="426"/>
      </w:pPr>
      <w:r>
        <w:t xml:space="preserve">A </w:t>
      </w:r>
      <w:r w:rsidR="00CA5B2E">
        <w:t>Figura 2</w:t>
      </w:r>
      <w:r>
        <w:t xml:space="preserve"> </w:t>
      </w:r>
      <w:r w:rsidR="0028761C">
        <w:t>demon</w:t>
      </w:r>
      <w:r w:rsidR="008A1E93">
        <w:t>s</w:t>
      </w:r>
      <w:r w:rsidR="0028761C">
        <w:t>tra</w:t>
      </w:r>
      <w:r>
        <w:t xml:space="preserve"> o comportamento d</w:t>
      </w:r>
      <w:r w:rsidR="00B931D5">
        <w:t>os dados</w:t>
      </w:r>
      <w:r w:rsidR="0028761C">
        <w:t xml:space="preserve"> para os diferentes grupos gerado</w:t>
      </w:r>
      <w:ins w:id="221" w:author="Gabriela Scur Almudi" w:date="2022-05-19T11:05:00Z">
        <w:r w:rsidR="00195515">
          <w:t>s.</w:t>
        </w:r>
      </w:ins>
      <w:r w:rsidR="009C0327">
        <w:rPr>
          <w:noProof/>
        </w:rPr>
        <w:drawing>
          <wp:inline distT="0" distB="0" distL="0" distR="0" wp14:anchorId="0334DB32" wp14:editId="648643C1">
            <wp:extent cx="5065664" cy="3840299"/>
            <wp:effectExtent l="0" t="0" r="1905" b="0"/>
            <wp:docPr id="15" name="Imagem 15"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Gráfico, Gráfico de dispersão&#10;&#10;Descrição gerada automaticamente"/>
                    <pic:cNvPicPr>
                      <a:picLocks noChangeAspect="1" noChangeArrowheads="1"/>
                    </pic:cNvPicPr>
                  </pic:nvPicPr>
                  <pic:blipFill rotWithShape="1">
                    <a:blip r:embed="rId17">
                      <a:extLst>
                        <a:ext uri="{28A0092B-C50C-407E-A947-70E740481C1C}">
                          <a14:useLocalDpi xmlns:a14="http://schemas.microsoft.com/office/drawing/2010/main" val="0"/>
                        </a:ext>
                      </a:extLst>
                    </a:blip>
                    <a:srcRect l="-333" t="-3421" r="-333" b="-3421"/>
                    <a:stretch/>
                  </pic:blipFill>
                  <pic:spPr bwMode="auto">
                    <a:xfrm>
                      <a:off x="0" y="0"/>
                      <a:ext cx="5091063" cy="3859554"/>
                    </a:xfrm>
                    <a:prstGeom prst="rect">
                      <a:avLst/>
                    </a:prstGeom>
                    <a:noFill/>
                    <a:ln>
                      <a:noFill/>
                    </a:ln>
                  </pic:spPr>
                </pic:pic>
              </a:graphicData>
            </a:graphic>
          </wp:inline>
        </w:drawing>
      </w:r>
      <w:r w:rsidR="00CA5B2E">
        <w:br/>
        <w:t>Figura 2. “</w:t>
      </w:r>
      <w:proofErr w:type="spellStart"/>
      <w:r w:rsidR="00CA5B2E">
        <w:t>Fitted</w:t>
      </w:r>
      <w:proofErr w:type="spellEnd"/>
      <w:r w:rsidR="00CA5B2E">
        <w:t xml:space="preserve"> </w:t>
      </w:r>
      <w:proofErr w:type="spellStart"/>
      <w:r w:rsidR="00CA5B2E">
        <w:t>Values</w:t>
      </w:r>
      <w:proofErr w:type="spellEnd"/>
      <w:r w:rsidR="00CA5B2E">
        <w:t xml:space="preserve">” dos grupos da </w:t>
      </w:r>
      <w:proofErr w:type="spellStart"/>
      <w:r w:rsidR="00CA5B2E">
        <w:t>clusterização</w:t>
      </w:r>
      <w:proofErr w:type="spellEnd"/>
      <w:r w:rsidR="00CA5B2E">
        <w:t xml:space="preserve"> do ano de 2019 (ausência covid).</w:t>
      </w:r>
      <w:r w:rsidR="00CA5B2E">
        <w:br/>
        <w:t>Fonte: Dados originais da pesquisa</w:t>
      </w:r>
    </w:p>
    <w:p w14:paraId="226335CB" w14:textId="77777777" w:rsidR="00F93A14" w:rsidRDefault="00F93A14" w:rsidP="000A08F3">
      <w:pPr>
        <w:ind w:firstLine="426"/>
      </w:pPr>
    </w:p>
    <w:p w14:paraId="5AD5DEA2" w14:textId="41B644E6" w:rsidR="00B31589" w:rsidRDefault="009D33B8" w:rsidP="000A08F3">
      <w:pPr>
        <w:ind w:firstLine="426"/>
      </w:pPr>
      <w:r>
        <w:t xml:space="preserve">É possível observar como o incremento da variável </w:t>
      </w:r>
      <w:proofErr w:type="spellStart"/>
      <w:r>
        <w:t>log_gdp</w:t>
      </w:r>
      <w:proofErr w:type="spellEnd"/>
      <w:r>
        <w:t xml:space="preserve"> corresponde a um aumento mais acentuado do </w:t>
      </w:r>
      <w:proofErr w:type="spellStart"/>
      <w:r w:rsidRPr="00FB607E">
        <w:rPr>
          <w:i/>
          <w:iCs/>
        </w:rPr>
        <w:t>ladder_score</w:t>
      </w:r>
      <w:proofErr w:type="spellEnd"/>
      <w:r>
        <w:t xml:space="preserve">. </w:t>
      </w:r>
      <w:r w:rsidR="008259DB">
        <w:t>O</w:t>
      </w:r>
      <w:r w:rsidR="00B31589">
        <w:t xml:space="preserve"> mesmo efeito p</w:t>
      </w:r>
      <w:r w:rsidR="00796713">
        <w:t>ô</w:t>
      </w:r>
      <w:r w:rsidR="00B31589">
        <w:t xml:space="preserve">de ser observado na </w:t>
      </w:r>
      <w:r w:rsidR="00CA5B2E">
        <w:t>Figura 3</w:t>
      </w:r>
      <w:r w:rsidR="00B31589">
        <w:t xml:space="preserve">, no </w:t>
      </w:r>
      <w:ins w:id="222" w:author="Gabriela Scur Almudi" w:date="2022-05-19T11:06:00Z">
        <w:r w:rsidR="00195515">
          <w:t xml:space="preserve">primeiro </w:t>
        </w:r>
      </w:ins>
      <w:r w:rsidR="00B31589">
        <w:t>ano da pandemia (2020)</w:t>
      </w:r>
      <w:del w:id="223" w:author="Gabriela Scur Almudi" w:date="2022-05-19T11:06:00Z">
        <w:r w:rsidR="00B31589" w:rsidDel="00195515">
          <w:delText>:</w:delText>
        </w:r>
      </w:del>
      <w:ins w:id="224" w:author="Gabriela Scur Almudi" w:date="2022-05-19T11:06:00Z">
        <w:r w:rsidR="00195515">
          <w:t>.</w:t>
        </w:r>
      </w:ins>
    </w:p>
    <w:p w14:paraId="25715D80" w14:textId="20B62454" w:rsidR="00B31589" w:rsidRDefault="00B31589" w:rsidP="00FB607E">
      <w:pPr>
        <w:spacing w:line="240" w:lineRule="auto"/>
        <w:ind w:firstLine="426"/>
        <w:jc w:val="left"/>
      </w:pPr>
      <w:r>
        <w:rPr>
          <w:noProof/>
        </w:rPr>
        <w:lastRenderedPageBreak/>
        <w:drawing>
          <wp:inline distT="0" distB="0" distL="0" distR="0" wp14:anchorId="14A6B541" wp14:editId="443AE597">
            <wp:extent cx="4628098" cy="3470819"/>
            <wp:effectExtent l="0" t="0" r="0" b="0"/>
            <wp:docPr id="17" name="Imagem 17"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Gráfico, Gráfico de dispersão&#10;&#10;Descrição gerada automaticament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715" t="-4297" r="-1715" b="-4297"/>
                    <a:stretch/>
                  </pic:blipFill>
                  <pic:spPr bwMode="auto">
                    <a:xfrm>
                      <a:off x="0" y="0"/>
                      <a:ext cx="4628098" cy="3470819"/>
                    </a:xfrm>
                    <a:prstGeom prst="rect">
                      <a:avLst/>
                    </a:prstGeom>
                    <a:noFill/>
                    <a:ln>
                      <a:noFill/>
                    </a:ln>
                  </pic:spPr>
                </pic:pic>
              </a:graphicData>
            </a:graphic>
          </wp:inline>
        </w:drawing>
      </w:r>
      <w:r w:rsidR="00CA5B2E">
        <w:br/>
        <w:t>Figura 3. “</w:t>
      </w:r>
      <w:proofErr w:type="spellStart"/>
      <w:r w:rsidR="00CA5B2E">
        <w:t>Fitted</w:t>
      </w:r>
      <w:proofErr w:type="spellEnd"/>
      <w:r w:rsidR="00CA5B2E">
        <w:t xml:space="preserve"> </w:t>
      </w:r>
      <w:proofErr w:type="spellStart"/>
      <w:r w:rsidR="00CA5B2E">
        <w:t>Values</w:t>
      </w:r>
      <w:proofErr w:type="spellEnd"/>
      <w:r w:rsidR="00CA5B2E">
        <w:t xml:space="preserve">” dos grupos da </w:t>
      </w:r>
      <w:proofErr w:type="spellStart"/>
      <w:r w:rsidR="00CA5B2E">
        <w:t>clusterização</w:t>
      </w:r>
      <w:proofErr w:type="spellEnd"/>
      <w:r w:rsidR="00CA5B2E">
        <w:t xml:space="preserve"> do ano de 2020 (presença covid).</w:t>
      </w:r>
      <w:r w:rsidR="00CA5B2E">
        <w:br/>
        <w:t>Fonte: Dados originais da pesquisa</w:t>
      </w:r>
    </w:p>
    <w:p w14:paraId="02180BC3" w14:textId="05AC5654" w:rsidR="00B31589" w:rsidRDefault="00B31589" w:rsidP="000A08F3">
      <w:pPr>
        <w:ind w:firstLine="426"/>
      </w:pPr>
    </w:p>
    <w:p w14:paraId="746214FF" w14:textId="087E0ACB" w:rsidR="00FA50D0" w:rsidRDefault="00FA50D0" w:rsidP="000A08F3">
      <w:pPr>
        <w:ind w:firstLine="426"/>
      </w:pPr>
      <w:r>
        <w:t xml:space="preserve">É importante enfatizar que o grupo de 2020 da Figura 3 foi construído de forma isolada de 2019, ou seja, neste caso foi feita nova </w:t>
      </w:r>
      <w:proofErr w:type="spellStart"/>
      <w:r>
        <w:t>clusterização</w:t>
      </w:r>
      <w:proofErr w:type="spellEnd"/>
      <w:r>
        <w:t xml:space="preserve"> e divisão independente do</w:t>
      </w:r>
      <w:del w:id="225" w:author="Gabriela Scur Almudi" w:date="2022-05-19T11:06:00Z">
        <w:r w:rsidDel="00195515">
          <w:delText>s</w:delText>
        </w:r>
      </w:del>
      <w:r>
        <w:t xml:space="preserve"> grupo para o ano de 2020.</w:t>
      </w:r>
    </w:p>
    <w:p w14:paraId="60C6D0D3" w14:textId="77777777" w:rsidR="00FA50D0" w:rsidRDefault="00FA50D0" w:rsidP="000A08F3">
      <w:pPr>
        <w:ind w:firstLine="426"/>
      </w:pPr>
    </w:p>
    <w:p w14:paraId="3F7886DE" w14:textId="1CCEF88D" w:rsidR="00871A78" w:rsidRDefault="00A23604" w:rsidP="000A08F3">
      <w:pPr>
        <w:ind w:firstLine="426"/>
      </w:pPr>
      <w:del w:id="226" w:author="eduardo" w:date="2022-05-19T20:14:00Z">
        <w:r w:rsidRPr="00E23F42" w:rsidDel="003C2A04">
          <w:delText>O conjunto de</w:delText>
        </w:r>
      </w:del>
      <w:ins w:id="227" w:author="eduardo" w:date="2022-05-19T20:14:00Z">
        <w:r w:rsidR="003C2A04" w:rsidRPr="00E23F42">
          <w:rPr>
            <w:rPrChange w:id="228" w:author="eduardo" w:date="2022-05-20T16:45:00Z">
              <w:rPr>
                <w:highlight w:val="yellow"/>
              </w:rPr>
            </w:rPrChange>
          </w:rPr>
          <w:t>As</w:t>
        </w:r>
      </w:ins>
      <w:r w:rsidRPr="00E23F42">
        <w:t xml:space="preserve"> observações leva</w:t>
      </w:r>
      <w:ins w:id="229" w:author="eduardo" w:date="2022-05-19T20:14:00Z">
        <w:r w:rsidR="003C2A04" w:rsidRPr="00E23F42">
          <w:rPr>
            <w:rPrChange w:id="230" w:author="eduardo" w:date="2022-05-20T16:45:00Z">
              <w:rPr>
                <w:highlight w:val="yellow"/>
              </w:rPr>
            </w:rPrChange>
          </w:rPr>
          <w:t>m</w:t>
        </w:r>
      </w:ins>
      <w:r w:rsidRPr="00E23F42">
        <w:t xml:space="preserve"> a crer </w:t>
      </w:r>
      <w:ins w:id="231" w:author="eduardo" w:date="2022-05-19T20:15:00Z">
        <w:r w:rsidR="003C2A04" w:rsidRPr="00E23F42">
          <w:rPr>
            <w:rPrChange w:id="232" w:author="eduardo" w:date="2022-05-20T16:45:00Z">
              <w:rPr>
                <w:highlight w:val="yellow"/>
              </w:rPr>
            </w:rPrChange>
          </w:rPr>
          <w:t xml:space="preserve">então </w:t>
        </w:r>
      </w:ins>
      <w:r w:rsidRPr="00E23F42">
        <w:t>que de fato a H1 é confirmada</w:t>
      </w:r>
      <w:ins w:id="233" w:author="eduardo" w:date="2022-05-19T20:15:00Z">
        <w:r w:rsidR="003C2A04" w:rsidRPr="00E23F42">
          <w:rPr>
            <w:rPrChange w:id="234" w:author="eduardo" w:date="2022-05-20T16:45:00Z">
              <w:rPr>
                <w:highlight w:val="yellow"/>
              </w:rPr>
            </w:rPrChange>
          </w:rPr>
          <w:t>.</w:t>
        </w:r>
      </w:ins>
      <w:del w:id="235" w:author="eduardo" w:date="2022-05-19T20:15:00Z">
        <w:r w:rsidRPr="00E23F42" w:rsidDel="003C2A04">
          <w:delText>,</w:delText>
        </w:r>
      </w:del>
      <w:r w:rsidRPr="00E23F42">
        <w:t xml:space="preserve"> </w:t>
      </w:r>
      <w:del w:id="236" w:author="eduardo" w:date="2022-05-19T20:14:00Z">
        <w:r w:rsidRPr="00E23F42" w:rsidDel="003C2A04">
          <w:delText>sendo possível afirmar que a</w:delText>
        </w:r>
      </w:del>
      <w:ins w:id="237" w:author="eduardo" w:date="2022-05-19T20:14:00Z">
        <w:r w:rsidR="003C2A04" w:rsidRPr="00E23F42">
          <w:rPr>
            <w:rPrChange w:id="238" w:author="eduardo" w:date="2022-05-20T16:45:00Z">
              <w:rPr>
                <w:highlight w:val="yellow"/>
              </w:rPr>
            </w:rPrChange>
          </w:rPr>
          <w:t>A</w:t>
        </w:r>
      </w:ins>
      <w:r w:rsidRPr="00E23F42">
        <w:t xml:space="preserve">s diferentes características sociais, de saúde, econômicas </w:t>
      </w:r>
      <w:ins w:id="239" w:author="eduardo" w:date="2022-05-19T20:12:00Z">
        <w:r w:rsidR="00AF4C9F" w:rsidRPr="00E23F42">
          <w:rPr>
            <w:rPrChange w:id="240" w:author="eduardo" w:date="2022-05-20T16:45:00Z">
              <w:rPr>
                <w:highlight w:val="yellow"/>
              </w:rPr>
            </w:rPrChange>
          </w:rPr>
          <w:t>medidas pelo poder de compra e expectativa de vida em cada país (</w:t>
        </w:r>
      </w:ins>
      <w:del w:id="241" w:author="eduardo" w:date="2022-05-19T20:12:00Z">
        <w:r w:rsidRPr="00E23F42" w:rsidDel="00AF4C9F">
          <w:delText xml:space="preserve">e outras </w:delText>
        </w:r>
      </w:del>
      <w:r w:rsidRPr="00E23F42">
        <w:t>variáveis que no geral definem a qualidade de vida dos países</w:t>
      </w:r>
      <w:ins w:id="242" w:author="eduardo" w:date="2022-05-19T20:12:00Z">
        <w:r w:rsidR="00AF4C9F" w:rsidRPr="00E23F42">
          <w:rPr>
            <w:rPrChange w:id="243" w:author="eduardo" w:date="2022-05-20T16:45:00Z">
              <w:rPr>
                <w:highlight w:val="yellow"/>
              </w:rPr>
            </w:rPrChange>
          </w:rPr>
          <w:t>)</w:t>
        </w:r>
      </w:ins>
      <w:r w:rsidRPr="00E23F42">
        <w:t>, impactam na percepção de bem-estar e felicidade das pessoas</w:t>
      </w:r>
      <w:del w:id="244" w:author="eduardo" w:date="2022-05-19T20:12:00Z">
        <w:r w:rsidR="006D7817" w:rsidRPr="00E23F42" w:rsidDel="00AF4C9F">
          <w:delText xml:space="preserve"> a depender do seu nível de score</w:delText>
        </w:r>
      </w:del>
      <w:ins w:id="245" w:author="eduardo" w:date="2022-05-19T20:12:00Z">
        <w:r w:rsidR="00AF4C9F" w:rsidRPr="00E23F42">
          <w:rPr>
            <w:rPrChange w:id="246" w:author="eduardo" w:date="2022-05-20T16:45:00Z">
              <w:rPr>
                <w:highlight w:val="yellow"/>
              </w:rPr>
            </w:rPrChange>
          </w:rPr>
          <w:t xml:space="preserve">, não sendo necessária a inserção de outras </w:t>
        </w:r>
      </w:ins>
      <w:ins w:id="247" w:author="eduardo" w:date="2022-05-19T20:13:00Z">
        <w:r w:rsidR="00AF4C9F" w:rsidRPr="00E23F42">
          <w:rPr>
            <w:rPrChange w:id="248" w:author="eduardo" w:date="2022-05-20T16:45:00Z">
              <w:rPr>
                <w:highlight w:val="yellow"/>
              </w:rPr>
            </w:rPrChange>
          </w:rPr>
          <w:t>variáveis para sentir esse primeiro efeito de correlação</w:t>
        </w:r>
      </w:ins>
      <w:ins w:id="249" w:author="eduardo" w:date="2022-05-20T16:43:00Z">
        <w:r w:rsidR="00E23F42" w:rsidRPr="00E23F42">
          <w:rPr>
            <w:rPrChange w:id="250" w:author="eduardo" w:date="2022-05-20T16:45:00Z">
              <w:rPr>
                <w:highlight w:val="yellow"/>
              </w:rPr>
            </w:rPrChange>
          </w:rPr>
          <w:t xml:space="preserve"> entre felicidade e qualidade de vida dos </w:t>
        </w:r>
      </w:ins>
      <w:ins w:id="251" w:author="eduardo" w:date="2022-05-20T16:44:00Z">
        <w:r w:rsidR="00E23F42" w:rsidRPr="00E23F42">
          <w:rPr>
            <w:rPrChange w:id="252" w:author="eduardo" w:date="2022-05-20T16:45:00Z">
              <w:rPr>
                <w:highlight w:val="yellow"/>
              </w:rPr>
            </w:rPrChange>
          </w:rPr>
          <w:t xml:space="preserve">países, e abrindo espaço assim para avaliar se há efeitos da pandemia sobre o </w:t>
        </w:r>
        <w:proofErr w:type="spellStart"/>
        <w:r w:rsidR="00E23F42" w:rsidRPr="00E23F42">
          <w:rPr>
            <w:rPrChange w:id="253" w:author="eduardo" w:date="2022-05-20T16:45:00Z">
              <w:rPr>
                <w:highlight w:val="yellow"/>
              </w:rPr>
            </w:rPrChange>
          </w:rPr>
          <w:t>ladder_score</w:t>
        </w:r>
        <w:proofErr w:type="spellEnd"/>
        <w:r w:rsidR="00E23F42" w:rsidRPr="00E23F42">
          <w:rPr>
            <w:rPrChange w:id="254" w:author="eduardo" w:date="2022-05-20T16:45:00Z">
              <w:rPr>
                <w:highlight w:val="yellow"/>
              </w:rPr>
            </w:rPrChange>
          </w:rPr>
          <w:t>, em conjunto com as demais variáveis expli</w:t>
        </w:r>
      </w:ins>
      <w:ins w:id="255" w:author="eduardo" w:date="2022-05-20T16:45:00Z">
        <w:r w:rsidR="00E23F42" w:rsidRPr="00E23F42">
          <w:rPr>
            <w:rPrChange w:id="256" w:author="eduardo" w:date="2022-05-20T16:45:00Z">
              <w:rPr>
                <w:highlight w:val="yellow"/>
              </w:rPr>
            </w:rPrChange>
          </w:rPr>
          <w:t>cativas já testadas</w:t>
        </w:r>
      </w:ins>
      <w:r w:rsidR="005B5BBC" w:rsidRPr="00E23F42">
        <w:t>.</w:t>
      </w:r>
    </w:p>
    <w:p w14:paraId="3613983D" w14:textId="11A66185" w:rsidR="006D7817" w:rsidRDefault="006D7817" w:rsidP="000A08F3">
      <w:pPr>
        <w:ind w:firstLine="426"/>
      </w:pPr>
    </w:p>
    <w:p w14:paraId="1A1F26F5" w14:textId="06607701" w:rsidR="006D7817" w:rsidRDefault="003048D8" w:rsidP="006D7817">
      <w:pPr>
        <w:ind w:firstLine="426"/>
      </w:pPr>
      <w:r>
        <w:t xml:space="preserve">Para análise da </w:t>
      </w:r>
      <w:r w:rsidR="006D7817">
        <w:t>H2</w:t>
      </w:r>
      <w:r>
        <w:t>, se a</w:t>
      </w:r>
      <w:r w:rsidR="006D7817">
        <w:t xml:space="preserve"> percepção de bem-estar das pessoas mudou de forma significante em função da pandemia do ano de 2020 se comparado a outros períodos</w:t>
      </w:r>
      <w:r>
        <w:t xml:space="preserve">, foi criada uma variável binária (0 e 1) chamada </w:t>
      </w:r>
      <w:proofErr w:type="spellStart"/>
      <w:r w:rsidRPr="00FB607E">
        <w:rPr>
          <w:i/>
          <w:iCs/>
        </w:rPr>
        <w:t>efeito_covid</w:t>
      </w:r>
      <w:proofErr w:type="spellEnd"/>
      <w:r>
        <w:t xml:space="preserve"> para indicar no banco de dados a ausência ou presença da pandemia, a depender do ano da linha da observação.</w:t>
      </w:r>
      <w:r w:rsidR="0043321A">
        <w:t xml:space="preserve"> Neste caso, </w:t>
      </w:r>
      <w:proofErr w:type="gramStart"/>
      <w:r w:rsidR="0043321A">
        <w:t>abriu-se mão da</w:t>
      </w:r>
      <w:proofErr w:type="gramEnd"/>
      <w:r w:rsidR="0043321A">
        <w:t xml:space="preserve"> análise de grupos a princípio para observar os dados desde os anos de 2016 até 2020.</w:t>
      </w:r>
      <w:r>
        <w:t xml:space="preserve"> A </w:t>
      </w:r>
      <w:r w:rsidR="00810176">
        <w:t>Tabela 3</w:t>
      </w:r>
      <w:r>
        <w:t xml:space="preserve"> demonstra o resultado obtido </w:t>
      </w:r>
      <w:r w:rsidR="00F72154">
        <w:t>n</w:t>
      </w:r>
      <w:r>
        <w:t xml:space="preserve">a aplicação do modelo múltiplo com teste </w:t>
      </w:r>
      <w:proofErr w:type="spellStart"/>
      <w:r>
        <w:t>Step-Wise</w:t>
      </w:r>
      <w:proofErr w:type="spellEnd"/>
      <w:r>
        <w:t xml:space="preserve"> como uma tentativa de identificar se haveria relevância na variável independente criada para explicar variações no </w:t>
      </w:r>
      <w:proofErr w:type="spellStart"/>
      <w:r w:rsidRPr="00FB607E">
        <w:rPr>
          <w:i/>
          <w:iCs/>
        </w:rPr>
        <w:t>ladder_score</w:t>
      </w:r>
      <w:proofErr w:type="spellEnd"/>
      <w:r>
        <w:t>:</w:t>
      </w:r>
    </w:p>
    <w:p w14:paraId="4FA91635" w14:textId="77777777" w:rsidR="00E52F05" w:rsidRDefault="00E52F05" w:rsidP="00F72154">
      <w:pPr>
        <w:spacing w:line="240" w:lineRule="auto"/>
        <w:ind w:firstLine="426"/>
        <w:rPr>
          <w:ins w:id="257" w:author="eduardo" w:date="2022-05-20T16:45:00Z"/>
        </w:rPr>
      </w:pPr>
    </w:p>
    <w:p w14:paraId="6FB987FD" w14:textId="77777777" w:rsidR="00E52F05" w:rsidRDefault="00E52F05" w:rsidP="00F72154">
      <w:pPr>
        <w:spacing w:line="240" w:lineRule="auto"/>
        <w:ind w:firstLine="426"/>
        <w:rPr>
          <w:ins w:id="258" w:author="eduardo" w:date="2022-05-20T16:45:00Z"/>
        </w:rPr>
      </w:pPr>
    </w:p>
    <w:p w14:paraId="1B3AD1A9" w14:textId="77777777" w:rsidR="00E52F05" w:rsidRDefault="00E52F05" w:rsidP="00F72154">
      <w:pPr>
        <w:spacing w:line="240" w:lineRule="auto"/>
        <w:ind w:firstLine="426"/>
        <w:rPr>
          <w:ins w:id="259" w:author="eduardo" w:date="2022-05-20T16:45:00Z"/>
        </w:rPr>
      </w:pPr>
    </w:p>
    <w:p w14:paraId="391483B3" w14:textId="77777777" w:rsidR="00E52F05" w:rsidRDefault="00E52F05" w:rsidP="00F72154">
      <w:pPr>
        <w:spacing w:line="240" w:lineRule="auto"/>
        <w:ind w:firstLine="426"/>
        <w:rPr>
          <w:ins w:id="260" w:author="eduardo" w:date="2022-05-20T16:45:00Z"/>
        </w:rPr>
      </w:pPr>
    </w:p>
    <w:p w14:paraId="31C607AA" w14:textId="77777777" w:rsidR="00E52F05" w:rsidRDefault="00E52F05" w:rsidP="00F72154">
      <w:pPr>
        <w:spacing w:line="240" w:lineRule="auto"/>
        <w:ind w:firstLine="426"/>
        <w:rPr>
          <w:ins w:id="261" w:author="eduardo" w:date="2022-05-20T16:45:00Z"/>
        </w:rPr>
      </w:pPr>
    </w:p>
    <w:p w14:paraId="2E66B52C" w14:textId="6E93A8F7" w:rsidR="00F72154" w:rsidRDefault="00810176" w:rsidP="00F72154">
      <w:pPr>
        <w:spacing w:line="240" w:lineRule="auto"/>
        <w:ind w:firstLine="426"/>
      </w:pPr>
      <w:r>
        <w:lastRenderedPageBreak/>
        <w:br/>
      </w:r>
      <w:r w:rsidR="00F72154">
        <w:t xml:space="preserve">Tabela 3. Resultados da Regressão Múltipla com variável </w:t>
      </w:r>
      <w:proofErr w:type="spellStart"/>
      <w:r w:rsidR="00F72154">
        <w:t>efeito_covid</w:t>
      </w:r>
      <w:proofErr w:type="spellEnd"/>
    </w:p>
    <w:tbl>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F72154" w14:paraId="6BBB2829" w14:textId="77777777" w:rsidTr="00301AE4">
        <w:tc>
          <w:tcPr>
            <w:tcW w:w="4530" w:type="dxa"/>
          </w:tcPr>
          <w:p w14:paraId="543A25F1" w14:textId="77777777" w:rsidR="00F72154" w:rsidRDefault="00F72154" w:rsidP="00301AE4">
            <w:r>
              <w:t>(Intercepto)</w:t>
            </w:r>
          </w:p>
        </w:tc>
        <w:tc>
          <w:tcPr>
            <w:tcW w:w="4530" w:type="dxa"/>
          </w:tcPr>
          <w:p w14:paraId="55CE7068" w14:textId="3826486C" w:rsidR="00F72154" w:rsidRDefault="00F72154" w:rsidP="00301AE4">
            <w:pPr>
              <w:jc w:val="right"/>
            </w:pPr>
            <w:r>
              <w:t>2.61e-10 ***</w:t>
            </w:r>
          </w:p>
        </w:tc>
      </w:tr>
      <w:tr w:rsidR="00F72154" w14:paraId="1D91C8D3" w14:textId="77777777" w:rsidTr="00301AE4">
        <w:tc>
          <w:tcPr>
            <w:tcW w:w="4530" w:type="dxa"/>
          </w:tcPr>
          <w:p w14:paraId="060099B2" w14:textId="77777777" w:rsidR="00F72154" w:rsidRDefault="00F72154" w:rsidP="00301AE4">
            <w:proofErr w:type="spellStart"/>
            <w:r>
              <w:t>log_gdp</w:t>
            </w:r>
            <w:proofErr w:type="spellEnd"/>
          </w:p>
        </w:tc>
        <w:tc>
          <w:tcPr>
            <w:tcW w:w="4530" w:type="dxa"/>
          </w:tcPr>
          <w:p w14:paraId="6014EB3F" w14:textId="3C75218B" w:rsidR="00F72154" w:rsidRDefault="00F72154" w:rsidP="00301AE4">
            <w:pPr>
              <w:jc w:val="right"/>
            </w:pPr>
            <w:r>
              <w:t>1.19e-14 ***</w:t>
            </w:r>
          </w:p>
        </w:tc>
      </w:tr>
      <w:tr w:rsidR="00F72154" w14:paraId="2BA2E062" w14:textId="77777777" w:rsidTr="00301AE4">
        <w:tc>
          <w:tcPr>
            <w:tcW w:w="4530" w:type="dxa"/>
          </w:tcPr>
          <w:p w14:paraId="7CD20092" w14:textId="77777777" w:rsidR="00F72154" w:rsidRDefault="00F72154" w:rsidP="00301AE4">
            <w:proofErr w:type="spellStart"/>
            <w:r>
              <w:t>healthy_exp</w:t>
            </w:r>
            <w:proofErr w:type="spellEnd"/>
          </w:p>
        </w:tc>
        <w:tc>
          <w:tcPr>
            <w:tcW w:w="4530" w:type="dxa"/>
          </w:tcPr>
          <w:p w14:paraId="1F6CCA8A" w14:textId="32E18499" w:rsidR="00F72154" w:rsidRDefault="00F72154" w:rsidP="00301AE4">
            <w:pPr>
              <w:jc w:val="right"/>
            </w:pPr>
            <w:r>
              <w:t>0.0345 *</w:t>
            </w:r>
          </w:p>
        </w:tc>
      </w:tr>
      <w:tr w:rsidR="00F72154" w14:paraId="03C97E76" w14:textId="77777777" w:rsidTr="00301AE4">
        <w:tc>
          <w:tcPr>
            <w:tcW w:w="4530" w:type="dxa"/>
          </w:tcPr>
          <w:p w14:paraId="22009006" w14:textId="4602A710" w:rsidR="00F72154" w:rsidRDefault="00F72154" w:rsidP="00301AE4">
            <w:proofErr w:type="spellStart"/>
            <w:r>
              <w:t>Efeito_covid</w:t>
            </w:r>
            <w:proofErr w:type="spellEnd"/>
          </w:p>
        </w:tc>
        <w:tc>
          <w:tcPr>
            <w:tcW w:w="4530" w:type="dxa"/>
          </w:tcPr>
          <w:p w14:paraId="0AA1FF3D" w14:textId="466F6509" w:rsidR="00F72154" w:rsidRDefault="00F72154" w:rsidP="00301AE4">
            <w:pPr>
              <w:jc w:val="right"/>
            </w:pPr>
            <w:r>
              <w:t>0.6800</w:t>
            </w:r>
          </w:p>
        </w:tc>
      </w:tr>
      <w:tr w:rsidR="00F72154" w14:paraId="0901867E" w14:textId="77777777" w:rsidTr="00F72154">
        <w:tc>
          <w:tcPr>
            <w:tcW w:w="4530" w:type="dxa"/>
            <w:tcBorders>
              <w:top w:val="single" w:sz="4" w:space="0" w:color="auto"/>
              <w:bottom w:val="single" w:sz="4" w:space="0" w:color="auto"/>
            </w:tcBorders>
          </w:tcPr>
          <w:p w14:paraId="0FACD2C1" w14:textId="77777777" w:rsidR="00F72154" w:rsidRDefault="00F72154" w:rsidP="00301AE4">
            <w:r>
              <w:t>R2</w:t>
            </w:r>
          </w:p>
        </w:tc>
        <w:tc>
          <w:tcPr>
            <w:tcW w:w="4530" w:type="dxa"/>
            <w:tcBorders>
              <w:top w:val="single" w:sz="4" w:space="0" w:color="auto"/>
              <w:bottom w:val="single" w:sz="4" w:space="0" w:color="auto"/>
            </w:tcBorders>
          </w:tcPr>
          <w:p w14:paraId="741DF87F" w14:textId="02C86FE4" w:rsidR="00F72154" w:rsidRDefault="00F72154" w:rsidP="00301AE4">
            <w:pPr>
              <w:jc w:val="right"/>
            </w:pPr>
            <w:r>
              <w:t>0.69</w:t>
            </w:r>
          </w:p>
        </w:tc>
      </w:tr>
    </w:tbl>
    <w:p w14:paraId="0A2ABFC1" w14:textId="77777777" w:rsidR="00F72154" w:rsidRDefault="00F72154" w:rsidP="00F72154">
      <w:pPr>
        <w:spacing w:line="240" w:lineRule="auto"/>
        <w:ind w:firstLine="426"/>
        <w:jc w:val="left"/>
      </w:pPr>
      <w:r>
        <w:t>*** p &lt; 0.001; ** p &lt; 0.01; * p &lt; 0.05.</w:t>
      </w:r>
      <w:r>
        <w:br/>
        <w:t>Fonte: Dados originais da pesquisa.</w:t>
      </w:r>
    </w:p>
    <w:p w14:paraId="44C4A6B2" w14:textId="77777777" w:rsidR="00CE5838" w:rsidRDefault="00CE5838" w:rsidP="000A08F3">
      <w:pPr>
        <w:ind w:firstLine="426"/>
      </w:pPr>
    </w:p>
    <w:p w14:paraId="11392FA8" w14:textId="3FEDA130" w:rsidR="007A228E" w:rsidRDefault="00481CFB">
      <w:pPr>
        <w:spacing w:line="240" w:lineRule="auto"/>
        <w:ind w:firstLine="426"/>
      </w:pPr>
      <w:r>
        <w:t>Os resultados não indicam significância estatística para o uso da variável através deste método, o que num primeiro momento indica pouca influência da pandemia na percepção média de felicidade</w:t>
      </w:r>
      <w:del w:id="262" w:author="eduardo" w:date="2022-05-19T20:17:00Z">
        <w:r w:rsidDel="003C2A04">
          <w:delText xml:space="preserve"> </w:delText>
        </w:r>
        <w:commentRangeStart w:id="263"/>
        <w:commentRangeStart w:id="264"/>
        <w:commentRangeStart w:id="265"/>
        <w:r w:rsidDel="003C2A04">
          <w:delText>que já seria esperada em 2020</w:delText>
        </w:r>
        <w:commentRangeEnd w:id="263"/>
        <w:r w:rsidR="00E4420E" w:rsidDel="003C2A04">
          <w:rPr>
            <w:rStyle w:val="Refdecomentrio"/>
          </w:rPr>
          <w:commentReference w:id="263"/>
        </w:r>
      </w:del>
      <w:commentRangeEnd w:id="264"/>
      <w:r w:rsidR="003C2A04">
        <w:rPr>
          <w:rStyle w:val="Refdecomentrio"/>
        </w:rPr>
        <w:commentReference w:id="264"/>
      </w:r>
      <w:commentRangeEnd w:id="265"/>
      <w:r w:rsidR="003C2A04">
        <w:rPr>
          <w:rStyle w:val="Refdecomentrio"/>
        </w:rPr>
        <w:commentReference w:id="265"/>
      </w:r>
      <w:r>
        <w:t xml:space="preserve">. </w:t>
      </w:r>
      <w:r w:rsidR="000F6D57">
        <w:t xml:space="preserve">De fato, mesmo uma análise </w:t>
      </w:r>
      <w:del w:id="266" w:author="eduardo" w:date="2022-05-19T20:29:00Z">
        <w:r w:rsidR="000F6D57" w:rsidDel="00384491">
          <w:delText xml:space="preserve">da média </w:delText>
        </w:r>
      </w:del>
      <w:r w:rsidR="000F6D57">
        <w:t xml:space="preserve">do </w:t>
      </w:r>
      <w:proofErr w:type="spellStart"/>
      <w:r w:rsidR="000F6D57">
        <w:t>ladder_score</w:t>
      </w:r>
      <w:proofErr w:type="spellEnd"/>
      <w:r w:rsidR="000F6D57">
        <w:t xml:space="preserve"> ao longo dos anos de 2016 até 2020, </w:t>
      </w:r>
      <w:commentRangeStart w:id="267"/>
      <w:commentRangeStart w:id="268"/>
      <w:commentRangeStart w:id="269"/>
      <w:r w:rsidR="000F6D57">
        <w:t xml:space="preserve">não dá indícios </w:t>
      </w:r>
      <w:commentRangeEnd w:id="267"/>
      <w:r w:rsidR="00E4420E">
        <w:rPr>
          <w:rStyle w:val="Refdecomentrio"/>
        </w:rPr>
        <w:commentReference w:id="267"/>
      </w:r>
      <w:commentRangeEnd w:id="268"/>
      <w:r w:rsidR="00384491">
        <w:rPr>
          <w:rStyle w:val="Refdecomentrio"/>
        </w:rPr>
        <w:commentReference w:id="268"/>
      </w:r>
      <w:commentRangeEnd w:id="269"/>
      <w:r w:rsidR="00384491">
        <w:rPr>
          <w:rStyle w:val="Refdecomentrio"/>
        </w:rPr>
        <w:commentReference w:id="269"/>
      </w:r>
      <w:r w:rsidR="000F6D57">
        <w:t xml:space="preserve">de que a pandemia tenha surtido algum efeito específico na variável dependente, </w:t>
      </w:r>
      <w:ins w:id="270" w:author="eduardo" w:date="2022-05-19T20:29:00Z">
        <w:r w:rsidR="00384491">
          <w:t>pelo</w:t>
        </w:r>
      </w:ins>
      <w:ins w:id="271" w:author="eduardo" w:date="2022-05-19T20:30:00Z">
        <w:r w:rsidR="00384491">
          <w:t xml:space="preserve"> menos não na média dos dados, </w:t>
        </w:r>
      </w:ins>
      <w:r w:rsidR="000F6D57">
        <w:t xml:space="preserve">como demonstra a </w:t>
      </w:r>
      <w:r w:rsidR="005B7353">
        <w:t>Figura 4</w:t>
      </w:r>
      <w:r w:rsidR="000F6D57">
        <w:t>:</w:t>
      </w:r>
    </w:p>
    <w:p w14:paraId="6F236E8D" w14:textId="4722BC7C" w:rsidR="00C230EF" w:rsidRDefault="005B7353" w:rsidP="00FB607E">
      <w:pPr>
        <w:spacing w:line="240" w:lineRule="auto"/>
        <w:ind w:firstLine="426"/>
      </w:pPr>
      <w:r>
        <w:br/>
      </w:r>
      <w:r>
        <w:br/>
      </w:r>
      <w:r w:rsidR="00A6316B" w:rsidRPr="00A6316B">
        <w:rPr>
          <w:noProof/>
        </w:rPr>
        <w:drawing>
          <wp:inline distT="0" distB="0" distL="0" distR="0" wp14:anchorId="011DDC87" wp14:editId="492D9898">
            <wp:extent cx="4448584" cy="3290533"/>
            <wp:effectExtent l="0" t="0" r="0" b="5715"/>
            <wp:docPr id="16" name="Imagem 16"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Gráfico, Gráfico de linhas&#10;&#10;Descrição gerada automaticamente"/>
                    <pic:cNvPicPr/>
                  </pic:nvPicPr>
                  <pic:blipFill>
                    <a:blip r:embed="rId19"/>
                    <a:stretch>
                      <a:fillRect/>
                    </a:stretch>
                  </pic:blipFill>
                  <pic:spPr>
                    <a:xfrm>
                      <a:off x="0" y="0"/>
                      <a:ext cx="4472096" cy="3307924"/>
                    </a:xfrm>
                    <a:prstGeom prst="rect">
                      <a:avLst/>
                    </a:prstGeom>
                  </pic:spPr>
                </pic:pic>
              </a:graphicData>
            </a:graphic>
          </wp:inline>
        </w:drawing>
      </w:r>
      <w:r>
        <w:br/>
        <w:t xml:space="preserve">Figura 4. Comportamento das médias de </w:t>
      </w:r>
      <w:proofErr w:type="spellStart"/>
      <w:r>
        <w:t>ladder_score</w:t>
      </w:r>
      <w:proofErr w:type="spellEnd"/>
      <w:r>
        <w:t xml:space="preserve"> ao longo dos anos de 2016 a 2020.</w:t>
      </w:r>
      <w:r>
        <w:br/>
        <w:t>Fonte: Dados originais da pesquisa</w:t>
      </w:r>
    </w:p>
    <w:p w14:paraId="3096A435" w14:textId="135DB1D7" w:rsidR="00C230EF" w:rsidRDefault="00C230EF" w:rsidP="00FB607E">
      <w:pPr>
        <w:ind w:firstLine="426"/>
        <w:jc w:val="center"/>
      </w:pPr>
    </w:p>
    <w:p w14:paraId="7F33C094" w14:textId="43313F33" w:rsidR="007A228E" w:rsidRDefault="000F6D57">
      <w:pPr>
        <w:spacing w:line="240" w:lineRule="auto"/>
        <w:ind w:firstLine="426"/>
      </w:pPr>
      <w:r>
        <w:t>Para não se limitar a</w:t>
      </w:r>
      <w:r w:rsidR="0043321A">
        <w:t xml:space="preserve"> análise da média, que </w:t>
      </w:r>
      <w:r w:rsidR="005B7353">
        <w:t>geralmente</w:t>
      </w:r>
      <w:r w:rsidR="0043321A">
        <w:t xml:space="preserve"> tira a possibilidade da granularidade dos efeitos entre variáveis, foi feita também uma </w:t>
      </w:r>
      <w:r>
        <w:t>análise do histograma de cada ano</w:t>
      </w:r>
      <w:r w:rsidR="00D07E44">
        <w:t xml:space="preserve">, relacionando a variável </w:t>
      </w:r>
      <w:proofErr w:type="spellStart"/>
      <w:r w:rsidR="00D07E44" w:rsidRPr="00FB607E">
        <w:rPr>
          <w:i/>
          <w:iCs/>
        </w:rPr>
        <w:t>ladder_score</w:t>
      </w:r>
      <w:proofErr w:type="spellEnd"/>
      <w:r w:rsidR="00D07E44">
        <w:t xml:space="preserve"> com </w:t>
      </w:r>
      <w:proofErr w:type="spellStart"/>
      <w:r w:rsidR="00D07E44" w:rsidRPr="00FB607E">
        <w:rPr>
          <w:i/>
          <w:iCs/>
        </w:rPr>
        <w:t>log_gdp</w:t>
      </w:r>
      <w:proofErr w:type="spellEnd"/>
      <w:r w:rsidR="00D07E44">
        <w:t xml:space="preserve"> a princípio</w:t>
      </w:r>
      <w:r w:rsidR="0043321A">
        <w:t xml:space="preserve">, </w:t>
      </w:r>
      <w:r w:rsidR="00D07E44">
        <w:t>a fim de observar o comportamento dos dados</w:t>
      </w:r>
      <w:del w:id="272" w:author="Gabriela Scur Almudi" w:date="2022-05-19T11:12:00Z">
        <w:r w:rsidR="00D07E44" w:rsidDel="00E4420E">
          <w:delText>:</w:delText>
        </w:r>
      </w:del>
      <w:ins w:id="273" w:author="Gabriela Scur Almudi" w:date="2022-05-19T11:12:00Z">
        <w:r w:rsidR="00E4420E">
          <w:t xml:space="preserve">. </w:t>
        </w:r>
      </w:ins>
      <w:del w:id="274" w:author="Gabriela Scur Almudi" w:date="2022-05-19T11:12:00Z">
        <w:r w:rsidR="00D07E44" w:rsidDel="00E4420E">
          <w:delText xml:space="preserve"> </w:delText>
        </w:r>
      </w:del>
      <w:r w:rsidR="00D07E44">
        <w:t xml:space="preserve">A análise </w:t>
      </w:r>
      <w:r>
        <w:t>permit</w:t>
      </w:r>
      <w:r w:rsidR="0043321A">
        <w:t>iu inclusive</w:t>
      </w:r>
      <w:r>
        <w:t xml:space="preserve"> algumas observações um pouco mais “positivas” sobre possíveis efeitos da pandemia no </w:t>
      </w:r>
      <w:proofErr w:type="spellStart"/>
      <w:r w:rsidRPr="00FB607E">
        <w:rPr>
          <w:i/>
          <w:iCs/>
        </w:rPr>
        <w:t>ladder_score</w:t>
      </w:r>
      <w:proofErr w:type="spellEnd"/>
      <w:r>
        <w:t xml:space="preserve">, </w:t>
      </w:r>
      <w:r w:rsidR="0043321A">
        <w:t xml:space="preserve">conforme </w:t>
      </w:r>
      <w:r w:rsidR="00D07E44">
        <w:t>indica</w:t>
      </w:r>
      <w:r w:rsidR="0043321A">
        <w:t xml:space="preserve"> a </w:t>
      </w:r>
      <w:r w:rsidR="005B7353">
        <w:t xml:space="preserve">Figura </w:t>
      </w:r>
      <w:r w:rsidR="00B454E3">
        <w:t>5</w:t>
      </w:r>
      <w:del w:id="275" w:author="Gabriela Scur Almudi" w:date="2022-05-19T11:13:00Z">
        <w:r w:rsidR="00B454E3" w:rsidDel="00E4420E">
          <w:delText>:</w:delText>
        </w:r>
      </w:del>
      <w:ins w:id="276" w:author="Gabriela Scur Almudi" w:date="2022-05-19T11:13:00Z">
        <w:r w:rsidR="00E4420E">
          <w:t>.</w:t>
        </w:r>
      </w:ins>
    </w:p>
    <w:p w14:paraId="40F52F14" w14:textId="77777777" w:rsidR="007A228E" w:rsidRDefault="007A228E">
      <w:pPr>
        <w:spacing w:line="240" w:lineRule="auto"/>
        <w:ind w:firstLine="426"/>
      </w:pPr>
    </w:p>
    <w:p w14:paraId="377C0F8A" w14:textId="3BB8F0A8" w:rsidR="0043321A" w:rsidRDefault="0043321A" w:rsidP="00FB607E">
      <w:pPr>
        <w:spacing w:line="240" w:lineRule="auto"/>
        <w:ind w:firstLine="426"/>
      </w:pPr>
      <w:r w:rsidRPr="00D0723B">
        <w:rPr>
          <w:noProof/>
        </w:rPr>
        <w:lastRenderedPageBreak/>
        <w:drawing>
          <wp:inline distT="0" distB="0" distL="0" distR="0" wp14:anchorId="79E71D23" wp14:editId="32829DB5">
            <wp:extent cx="4600049" cy="3450290"/>
            <wp:effectExtent l="0" t="0" r="1905" b="0"/>
            <wp:docPr id="18" name="Imagem 18"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Gráfico, Histograma&#10;&#10;Descrição gerada automaticamente"/>
                    <pic:cNvPicPr/>
                  </pic:nvPicPr>
                  <pic:blipFill>
                    <a:blip r:embed="rId20"/>
                    <a:stretch>
                      <a:fillRect/>
                    </a:stretch>
                  </pic:blipFill>
                  <pic:spPr>
                    <a:xfrm>
                      <a:off x="0" y="0"/>
                      <a:ext cx="4600049" cy="3450290"/>
                    </a:xfrm>
                    <a:prstGeom prst="rect">
                      <a:avLst/>
                    </a:prstGeom>
                  </pic:spPr>
                </pic:pic>
              </a:graphicData>
            </a:graphic>
          </wp:inline>
        </w:drawing>
      </w:r>
      <w:r w:rsidR="005B7353">
        <w:br/>
        <w:t xml:space="preserve">Figura 5. Comportamento das médias de </w:t>
      </w:r>
      <w:proofErr w:type="spellStart"/>
      <w:r w:rsidR="005B7353">
        <w:t>ladder_score</w:t>
      </w:r>
      <w:proofErr w:type="spellEnd"/>
      <w:r w:rsidR="005B7353">
        <w:t xml:space="preserve"> ao longo dos anos de 2016 a 2020.</w:t>
      </w:r>
      <w:r w:rsidR="005B7353">
        <w:br/>
        <w:t>Fonte: Dados originais da pesquisa</w:t>
      </w:r>
    </w:p>
    <w:p w14:paraId="5686BA35" w14:textId="77777777" w:rsidR="005B7353" w:rsidRDefault="005B7353" w:rsidP="00FB607E">
      <w:pPr>
        <w:ind w:firstLine="426"/>
        <w:jc w:val="left"/>
      </w:pPr>
    </w:p>
    <w:p w14:paraId="79CFEC5A" w14:textId="4023991B" w:rsidR="000F6D57" w:rsidRDefault="0043321A" w:rsidP="000A08F3">
      <w:pPr>
        <w:ind w:firstLine="426"/>
      </w:pPr>
      <w:r>
        <w:t>Através da análise da distribuição dos dados dos anos de 2016 até 2020 foi possível notar pelo menos uma diferença no padrão do comportamento das observações. A distribuição do ano de 2020</w:t>
      </w:r>
      <w:r w:rsidR="00416E00">
        <w:t>, de todos os anos, é o que apresenta uma distribuição mais próxima de uma distribuição normal</w:t>
      </w:r>
      <w:r w:rsidR="00D07E44">
        <w:t xml:space="preserve">; é evidente que houve movimento </w:t>
      </w:r>
      <w:r w:rsidR="002926E1">
        <w:t xml:space="preserve">do específico do </w:t>
      </w:r>
      <w:proofErr w:type="spellStart"/>
      <w:r w:rsidR="002926E1" w:rsidRPr="00FB607E">
        <w:rPr>
          <w:i/>
          <w:iCs/>
        </w:rPr>
        <w:t>ladder_score</w:t>
      </w:r>
      <w:proofErr w:type="spellEnd"/>
      <w:r w:rsidR="002926E1">
        <w:t>, que se tornou “m</w:t>
      </w:r>
      <w:r w:rsidR="00410107">
        <w:t>elhor</w:t>
      </w:r>
      <w:r w:rsidR="002926E1">
        <w:t xml:space="preserve"> distribuído” durante a pandemia. </w:t>
      </w:r>
      <w:r w:rsidR="005E6377">
        <w:t xml:space="preserve">Como a média não permitiu enxergar esses efeitos, foi retomada a divisão de cluster para observar se na granularidade dos grupos criados seria possível observar correlação entre o </w:t>
      </w:r>
      <w:proofErr w:type="spellStart"/>
      <w:r w:rsidR="005E6377">
        <w:t>ladder_score</w:t>
      </w:r>
      <w:proofErr w:type="spellEnd"/>
      <w:r w:rsidR="005E6377">
        <w:t xml:space="preserve"> e a presença de pandemia</w:t>
      </w:r>
      <w:del w:id="277" w:author="Gabriela Scur Almudi" w:date="2022-05-19T11:15:00Z">
        <w:r w:rsidR="005E6377" w:rsidDel="00E4420E">
          <w:delText>;</w:delText>
        </w:r>
      </w:del>
      <w:ins w:id="278" w:author="Gabriela Scur Almudi" w:date="2022-05-19T11:15:00Z">
        <w:r w:rsidR="00E4420E">
          <w:t>. P</w:t>
        </w:r>
      </w:ins>
      <w:del w:id="279" w:author="Gabriela Scur Almudi" w:date="2022-05-19T11:15:00Z">
        <w:r w:rsidR="005E6377" w:rsidDel="00E4420E">
          <w:delText xml:space="preserve"> p</w:delText>
        </w:r>
      </w:del>
      <w:r w:rsidR="005E6377">
        <w:t>ara tal, foram criados 4 bancos de dados, um para cada grupo, mas contendo as observações dos anos de 2019 e 2020 (com presença e ausência d</w:t>
      </w:r>
      <w:del w:id="280" w:author="Gabriela Scur Almudi" w:date="2022-05-19T11:16:00Z">
        <w:r w:rsidR="005E6377" w:rsidDel="00E4420E">
          <w:delText>o</w:delText>
        </w:r>
      </w:del>
      <w:ins w:id="281" w:author="Gabriela Scur Almudi" w:date="2022-05-19T11:16:00Z">
        <w:r w:rsidR="00E4420E">
          <w:t>e</w:t>
        </w:r>
      </w:ins>
      <w:r w:rsidR="005E6377">
        <w:t xml:space="preserve"> </w:t>
      </w:r>
      <w:del w:id="282" w:author="Gabriela Scur Almudi" w:date="2022-05-19T11:16:00Z">
        <w:r w:rsidR="005E6377" w:rsidDel="00E4420E">
          <w:delText>c</w:delText>
        </w:r>
      </w:del>
      <w:ins w:id="283" w:author="Gabriela Scur Almudi" w:date="2022-05-19T11:16:00Z">
        <w:r w:rsidR="00E4420E">
          <w:t>C</w:t>
        </w:r>
      </w:ins>
      <w:r w:rsidR="005E6377">
        <w:t>ovid</w:t>
      </w:r>
      <w:ins w:id="284" w:author="Gabriela Scur Almudi" w:date="2022-05-19T11:16:00Z">
        <w:r w:rsidR="00E4420E">
          <w:t>-19</w:t>
        </w:r>
      </w:ins>
      <w:r w:rsidR="005E6377">
        <w:t xml:space="preserve">), para verificar se em algum destes grupos o </w:t>
      </w:r>
      <w:proofErr w:type="spellStart"/>
      <w:r w:rsidR="005E6377" w:rsidRPr="00FB607E">
        <w:rPr>
          <w:i/>
          <w:iCs/>
        </w:rPr>
        <w:t>efeito_covid</w:t>
      </w:r>
      <w:proofErr w:type="spellEnd"/>
      <w:r w:rsidR="005E6377">
        <w:t xml:space="preserve"> impactou de forma mais ou menos acentuada.</w:t>
      </w:r>
      <w:r w:rsidR="00EA4A37">
        <w:t xml:space="preserve"> </w:t>
      </w:r>
      <w:r w:rsidR="000B73DA">
        <w:t xml:space="preserve">É importante salientar que os grupos gerados para cada país pela </w:t>
      </w:r>
      <w:proofErr w:type="spellStart"/>
      <w:r w:rsidR="000B73DA">
        <w:t>clusterização</w:t>
      </w:r>
      <w:proofErr w:type="spellEnd"/>
      <w:r w:rsidR="000B73DA">
        <w:t xml:space="preserve"> do ano de 2019 foram mantidos para os respectivos países de 2020, pois uma </w:t>
      </w:r>
      <w:proofErr w:type="spellStart"/>
      <w:r w:rsidR="000B73DA">
        <w:t>clusterização</w:t>
      </w:r>
      <w:proofErr w:type="spellEnd"/>
      <w:r w:rsidR="000B73DA">
        <w:t xml:space="preserve"> isolada para 2020 gera novos agrupamentos e impossibilitaria a comparação do efeito covid entre os grupos com presença e ausência da pandemia. </w:t>
      </w:r>
      <w:r w:rsidR="00EA4A37">
        <w:t xml:space="preserve">A </w:t>
      </w:r>
      <w:r w:rsidR="00201C59">
        <w:t>Tabela 4</w:t>
      </w:r>
      <w:r w:rsidR="00EA4A37">
        <w:t xml:space="preserve"> demonstra</w:t>
      </w:r>
      <w:r w:rsidR="000D45C0">
        <w:t xml:space="preserve"> os resultados dos testes da regressão múltipla para cada grupo analisado:</w:t>
      </w:r>
    </w:p>
    <w:p w14:paraId="6D7DD25D" w14:textId="69599C49" w:rsidR="00E52F05" w:rsidRDefault="00201C59" w:rsidP="00E52F05">
      <w:pPr>
        <w:spacing w:line="240" w:lineRule="auto"/>
        <w:ind w:firstLine="426"/>
      </w:pPr>
      <w:r>
        <w:br/>
        <w:t>Tabela 4. Resultados das Regressões Múltipla dos 4 grupos analisados</w:t>
      </w:r>
    </w:p>
    <w:tbl>
      <w:tblPr>
        <w:tblStyle w:val="Tabelacomgrad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102"/>
        <w:gridCol w:w="4530"/>
        <w:tblGridChange w:id="285">
          <w:tblGrid>
            <w:gridCol w:w="4428"/>
            <w:gridCol w:w="102"/>
            <w:gridCol w:w="4530"/>
          </w:tblGrid>
        </w:tblGridChange>
      </w:tblGrid>
      <w:tr w:rsidR="0081665C" w14:paraId="6378999A" w14:textId="77777777" w:rsidTr="00FB607E">
        <w:tc>
          <w:tcPr>
            <w:tcW w:w="4428" w:type="dxa"/>
            <w:tcBorders>
              <w:top w:val="single" w:sz="4" w:space="0" w:color="auto"/>
              <w:bottom w:val="single" w:sz="4" w:space="0" w:color="auto"/>
            </w:tcBorders>
          </w:tcPr>
          <w:p w14:paraId="028D3270" w14:textId="77777777" w:rsidR="0081665C" w:rsidRDefault="0081665C" w:rsidP="00301AE4">
            <w:r>
              <w:t>Grupo 1</w:t>
            </w:r>
          </w:p>
        </w:tc>
        <w:tc>
          <w:tcPr>
            <w:tcW w:w="4632" w:type="dxa"/>
            <w:gridSpan w:val="2"/>
            <w:tcBorders>
              <w:top w:val="single" w:sz="4" w:space="0" w:color="auto"/>
              <w:bottom w:val="single" w:sz="4" w:space="0" w:color="auto"/>
            </w:tcBorders>
          </w:tcPr>
          <w:p w14:paraId="7DD4B033" w14:textId="77777777" w:rsidR="0081665C" w:rsidRDefault="0081665C" w:rsidP="00301AE4">
            <w:pPr>
              <w:jc w:val="right"/>
            </w:pPr>
          </w:p>
        </w:tc>
      </w:tr>
      <w:tr w:rsidR="0081665C" w14:paraId="58F2FEC1" w14:textId="77777777" w:rsidTr="00FB607E">
        <w:tc>
          <w:tcPr>
            <w:tcW w:w="4428" w:type="dxa"/>
            <w:tcBorders>
              <w:top w:val="single" w:sz="4" w:space="0" w:color="auto"/>
              <w:bottom w:val="nil"/>
            </w:tcBorders>
          </w:tcPr>
          <w:p w14:paraId="24A98A47" w14:textId="77777777" w:rsidR="0081665C" w:rsidRDefault="0081665C" w:rsidP="00301AE4">
            <w:r>
              <w:t>(Intercepto)</w:t>
            </w:r>
          </w:p>
        </w:tc>
        <w:tc>
          <w:tcPr>
            <w:tcW w:w="4632" w:type="dxa"/>
            <w:gridSpan w:val="2"/>
            <w:tcBorders>
              <w:top w:val="single" w:sz="4" w:space="0" w:color="auto"/>
              <w:bottom w:val="nil"/>
            </w:tcBorders>
          </w:tcPr>
          <w:p w14:paraId="172A9DC3" w14:textId="77777777" w:rsidR="0081665C" w:rsidRDefault="0081665C" w:rsidP="00301AE4">
            <w:pPr>
              <w:jc w:val="right"/>
            </w:pPr>
            <w:r>
              <w:t>0.250</w:t>
            </w:r>
          </w:p>
        </w:tc>
      </w:tr>
      <w:tr w:rsidR="0081665C" w14:paraId="7FE5C7CD" w14:textId="77777777" w:rsidTr="00FB607E">
        <w:tc>
          <w:tcPr>
            <w:tcW w:w="4428" w:type="dxa"/>
            <w:tcBorders>
              <w:top w:val="nil"/>
              <w:bottom w:val="nil"/>
            </w:tcBorders>
          </w:tcPr>
          <w:p w14:paraId="7D2425CD" w14:textId="77777777" w:rsidR="0081665C" w:rsidRDefault="0081665C" w:rsidP="00301AE4">
            <w:proofErr w:type="spellStart"/>
            <w:r>
              <w:t>log_gdp</w:t>
            </w:r>
            <w:proofErr w:type="spellEnd"/>
          </w:p>
        </w:tc>
        <w:tc>
          <w:tcPr>
            <w:tcW w:w="4632" w:type="dxa"/>
            <w:gridSpan w:val="2"/>
            <w:tcBorders>
              <w:top w:val="nil"/>
              <w:bottom w:val="nil"/>
            </w:tcBorders>
          </w:tcPr>
          <w:p w14:paraId="6ECB14B1" w14:textId="77777777" w:rsidR="0081665C" w:rsidRDefault="0081665C" w:rsidP="00301AE4">
            <w:pPr>
              <w:jc w:val="right"/>
            </w:pPr>
            <w:r>
              <w:t>4.36e-07 ***</w:t>
            </w:r>
          </w:p>
        </w:tc>
      </w:tr>
      <w:tr w:rsidR="0081665C" w14:paraId="47BFFA95" w14:textId="77777777" w:rsidTr="00FB607E">
        <w:tc>
          <w:tcPr>
            <w:tcW w:w="4428" w:type="dxa"/>
            <w:tcBorders>
              <w:top w:val="nil"/>
              <w:bottom w:val="nil"/>
            </w:tcBorders>
          </w:tcPr>
          <w:p w14:paraId="2D2F0D44" w14:textId="77777777" w:rsidR="0081665C" w:rsidRDefault="0081665C" w:rsidP="00301AE4">
            <w:proofErr w:type="spellStart"/>
            <w:r>
              <w:t>healthy_exp</w:t>
            </w:r>
            <w:proofErr w:type="spellEnd"/>
          </w:p>
        </w:tc>
        <w:tc>
          <w:tcPr>
            <w:tcW w:w="4632" w:type="dxa"/>
            <w:gridSpan w:val="2"/>
            <w:tcBorders>
              <w:top w:val="nil"/>
              <w:bottom w:val="nil"/>
            </w:tcBorders>
          </w:tcPr>
          <w:p w14:paraId="011CC50B" w14:textId="77777777" w:rsidR="0081665C" w:rsidRDefault="0081665C" w:rsidP="00301AE4">
            <w:pPr>
              <w:jc w:val="right"/>
            </w:pPr>
            <w:r>
              <w:t>0.420</w:t>
            </w:r>
          </w:p>
        </w:tc>
      </w:tr>
      <w:tr w:rsidR="0081665C" w14:paraId="60A57FC5" w14:textId="77777777" w:rsidTr="00FB607E">
        <w:tc>
          <w:tcPr>
            <w:tcW w:w="4428" w:type="dxa"/>
            <w:tcBorders>
              <w:top w:val="nil"/>
              <w:bottom w:val="nil"/>
            </w:tcBorders>
          </w:tcPr>
          <w:p w14:paraId="2AFCF9D4" w14:textId="77777777" w:rsidR="0081665C" w:rsidRDefault="0081665C" w:rsidP="00301AE4">
            <w:proofErr w:type="spellStart"/>
            <w:r>
              <w:t>Efeito_covid</w:t>
            </w:r>
            <w:proofErr w:type="spellEnd"/>
          </w:p>
        </w:tc>
        <w:tc>
          <w:tcPr>
            <w:tcW w:w="4632" w:type="dxa"/>
            <w:gridSpan w:val="2"/>
            <w:tcBorders>
              <w:top w:val="nil"/>
              <w:bottom w:val="nil"/>
            </w:tcBorders>
          </w:tcPr>
          <w:p w14:paraId="4608F4D6" w14:textId="77777777" w:rsidR="0081665C" w:rsidRDefault="0081665C" w:rsidP="00301AE4">
            <w:pPr>
              <w:jc w:val="right"/>
            </w:pPr>
            <w:r>
              <w:t>0.726</w:t>
            </w:r>
          </w:p>
        </w:tc>
      </w:tr>
      <w:tr w:rsidR="0081665C" w14:paraId="2D7E56BA" w14:textId="77777777" w:rsidTr="00FB607E">
        <w:tc>
          <w:tcPr>
            <w:tcW w:w="4428" w:type="dxa"/>
            <w:tcBorders>
              <w:top w:val="nil"/>
              <w:bottom w:val="nil"/>
            </w:tcBorders>
          </w:tcPr>
          <w:p w14:paraId="48239417" w14:textId="77777777" w:rsidR="0081665C" w:rsidRDefault="0081665C" w:rsidP="00301AE4">
            <w:r>
              <w:t>R2</w:t>
            </w:r>
          </w:p>
        </w:tc>
        <w:tc>
          <w:tcPr>
            <w:tcW w:w="4632" w:type="dxa"/>
            <w:gridSpan w:val="2"/>
            <w:tcBorders>
              <w:top w:val="nil"/>
              <w:bottom w:val="nil"/>
            </w:tcBorders>
          </w:tcPr>
          <w:p w14:paraId="17F502EF" w14:textId="77777777" w:rsidR="0081665C" w:rsidRDefault="0081665C" w:rsidP="00301AE4">
            <w:pPr>
              <w:jc w:val="right"/>
            </w:pPr>
            <w:r>
              <w:t>0.3948</w:t>
            </w:r>
          </w:p>
        </w:tc>
      </w:tr>
      <w:tr w:rsidR="005B7353" w14:paraId="5825D22A" w14:textId="77777777" w:rsidTr="00FB607E">
        <w:tc>
          <w:tcPr>
            <w:tcW w:w="4428" w:type="dxa"/>
            <w:tcBorders>
              <w:top w:val="single" w:sz="4" w:space="0" w:color="auto"/>
              <w:bottom w:val="single" w:sz="4" w:space="0" w:color="auto"/>
            </w:tcBorders>
          </w:tcPr>
          <w:p w14:paraId="576A33C4" w14:textId="77777777" w:rsidR="005B7353" w:rsidRDefault="005B7353" w:rsidP="00301AE4">
            <w:r>
              <w:t>Grupo 2</w:t>
            </w:r>
          </w:p>
        </w:tc>
        <w:tc>
          <w:tcPr>
            <w:tcW w:w="4632" w:type="dxa"/>
            <w:gridSpan w:val="2"/>
            <w:tcBorders>
              <w:top w:val="single" w:sz="4" w:space="0" w:color="auto"/>
              <w:bottom w:val="single" w:sz="4" w:space="0" w:color="auto"/>
            </w:tcBorders>
          </w:tcPr>
          <w:p w14:paraId="2050D5C6" w14:textId="77777777" w:rsidR="005B7353" w:rsidRDefault="005B7353" w:rsidP="00301AE4">
            <w:pPr>
              <w:jc w:val="right"/>
            </w:pPr>
          </w:p>
        </w:tc>
      </w:tr>
      <w:tr w:rsidR="005B7353" w14:paraId="10997DB1" w14:textId="77777777" w:rsidTr="00FB607E">
        <w:tc>
          <w:tcPr>
            <w:tcW w:w="4428" w:type="dxa"/>
            <w:tcBorders>
              <w:top w:val="single" w:sz="4" w:space="0" w:color="auto"/>
            </w:tcBorders>
          </w:tcPr>
          <w:p w14:paraId="3DFC68CE" w14:textId="77777777" w:rsidR="005B7353" w:rsidRDefault="005B7353" w:rsidP="00301AE4">
            <w:r>
              <w:t>(Intercepto)</w:t>
            </w:r>
          </w:p>
        </w:tc>
        <w:tc>
          <w:tcPr>
            <w:tcW w:w="4632" w:type="dxa"/>
            <w:gridSpan w:val="2"/>
            <w:tcBorders>
              <w:top w:val="single" w:sz="4" w:space="0" w:color="auto"/>
            </w:tcBorders>
          </w:tcPr>
          <w:p w14:paraId="174D6E9F" w14:textId="669BA445" w:rsidR="005B7353" w:rsidRDefault="005B7353" w:rsidP="00301AE4">
            <w:pPr>
              <w:jc w:val="right"/>
            </w:pPr>
            <w:r>
              <w:t>0.</w:t>
            </w:r>
            <w:r w:rsidR="009456E6">
              <w:t>366</w:t>
            </w:r>
          </w:p>
        </w:tc>
      </w:tr>
      <w:tr w:rsidR="005B7353" w14:paraId="3C153715" w14:textId="77777777" w:rsidTr="00FB607E">
        <w:tc>
          <w:tcPr>
            <w:tcW w:w="4428" w:type="dxa"/>
          </w:tcPr>
          <w:p w14:paraId="6B779E0E" w14:textId="77777777" w:rsidR="005B7353" w:rsidRDefault="005B7353" w:rsidP="00301AE4">
            <w:proofErr w:type="spellStart"/>
            <w:r>
              <w:t>log_gdp</w:t>
            </w:r>
            <w:proofErr w:type="spellEnd"/>
          </w:p>
        </w:tc>
        <w:tc>
          <w:tcPr>
            <w:tcW w:w="4632" w:type="dxa"/>
            <w:gridSpan w:val="2"/>
          </w:tcPr>
          <w:p w14:paraId="66F7661C" w14:textId="0D164A2C" w:rsidR="005B7353" w:rsidRDefault="009456E6" w:rsidP="00301AE4">
            <w:pPr>
              <w:jc w:val="right"/>
            </w:pPr>
            <w:r>
              <w:t>8</w:t>
            </w:r>
            <w:r w:rsidR="005B7353">
              <w:t>.</w:t>
            </w:r>
            <w:r>
              <w:t>8</w:t>
            </w:r>
            <w:r w:rsidR="005B7353">
              <w:t>e-0</w:t>
            </w:r>
            <w:r>
              <w:t>9</w:t>
            </w:r>
            <w:r w:rsidR="005B7353">
              <w:t xml:space="preserve"> ***</w:t>
            </w:r>
          </w:p>
        </w:tc>
      </w:tr>
      <w:tr w:rsidR="005B7353" w14:paraId="130BA456" w14:textId="77777777" w:rsidTr="00E52F05">
        <w:tblPrEx>
          <w:tblW w:w="0" w:type="auto"/>
          <w:tblBorders>
            <w:left w:val="none" w:sz="0" w:space="0" w:color="auto"/>
            <w:right w:val="none" w:sz="0" w:space="0" w:color="auto"/>
            <w:insideH w:val="none" w:sz="0" w:space="0" w:color="auto"/>
            <w:insideV w:val="none" w:sz="0" w:space="0" w:color="auto"/>
          </w:tblBorders>
          <w:tblPrExChange w:id="286" w:author="eduardo" w:date="2022-05-20T16:47:00Z">
            <w:tblPrEx>
              <w:tblW w:w="0" w:type="auto"/>
              <w:tblBorders>
                <w:left w:val="none" w:sz="0" w:space="0" w:color="auto"/>
                <w:right w:val="none" w:sz="0" w:space="0" w:color="auto"/>
                <w:insideH w:val="none" w:sz="0" w:space="0" w:color="auto"/>
                <w:insideV w:val="none" w:sz="0" w:space="0" w:color="auto"/>
              </w:tblBorders>
            </w:tblPrEx>
          </w:tblPrExChange>
        </w:tblPrEx>
        <w:tc>
          <w:tcPr>
            <w:tcW w:w="4428" w:type="dxa"/>
            <w:tcBorders>
              <w:bottom w:val="nil"/>
            </w:tcBorders>
            <w:tcPrChange w:id="287" w:author="eduardo" w:date="2022-05-20T16:47:00Z">
              <w:tcPr>
                <w:tcW w:w="4428" w:type="dxa"/>
                <w:tcBorders>
                  <w:bottom w:val="nil"/>
                </w:tcBorders>
              </w:tcPr>
            </w:tcPrChange>
          </w:tcPr>
          <w:p w14:paraId="14EF0496" w14:textId="77777777" w:rsidR="005B7353" w:rsidRDefault="005B7353" w:rsidP="00301AE4">
            <w:proofErr w:type="spellStart"/>
            <w:r>
              <w:t>healthy_exp</w:t>
            </w:r>
            <w:proofErr w:type="spellEnd"/>
          </w:p>
        </w:tc>
        <w:tc>
          <w:tcPr>
            <w:tcW w:w="4632" w:type="dxa"/>
            <w:gridSpan w:val="2"/>
            <w:tcBorders>
              <w:bottom w:val="nil"/>
            </w:tcBorders>
            <w:tcPrChange w:id="288" w:author="eduardo" w:date="2022-05-20T16:47:00Z">
              <w:tcPr>
                <w:tcW w:w="4632" w:type="dxa"/>
                <w:gridSpan w:val="2"/>
                <w:tcBorders>
                  <w:bottom w:val="nil"/>
                </w:tcBorders>
              </w:tcPr>
            </w:tcPrChange>
          </w:tcPr>
          <w:p w14:paraId="308FADCF" w14:textId="755A3953" w:rsidR="005B7353" w:rsidRDefault="005B7353" w:rsidP="00301AE4">
            <w:pPr>
              <w:jc w:val="right"/>
            </w:pPr>
            <w:r>
              <w:t>0.</w:t>
            </w:r>
            <w:r w:rsidR="009456E6">
              <w:t>121</w:t>
            </w:r>
          </w:p>
        </w:tc>
      </w:tr>
      <w:tr w:rsidR="00E52F05" w14:paraId="585D1F3A" w14:textId="77777777" w:rsidTr="00E52F05">
        <w:tblPrEx>
          <w:tblW w:w="0" w:type="auto"/>
          <w:tblBorders>
            <w:left w:val="none" w:sz="0" w:space="0" w:color="auto"/>
            <w:right w:val="none" w:sz="0" w:space="0" w:color="auto"/>
            <w:insideH w:val="none" w:sz="0" w:space="0" w:color="auto"/>
            <w:insideV w:val="none" w:sz="0" w:space="0" w:color="auto"/>
          </w:tblBorders>
          <w:tblPrExChange w:id="289" w:author="eduardo" w:date="2022-05-20T16:47:00Z">
            <w:tblPrEx>
              <w:tblW w:w="0" w:type="auto"/>
              <w:tblBorders>
                <w:left w:val="none" w:sz="0" w:space="0" w:color="auto"/>
                <w:right w:val="none" w:sz="0" w:space="0" w:color="auto"/>
                <w:insideH w:val="none" w:sz="0" w:space="0" w:color="auto"/>
                <w:insideV w:val="none" w:sz="0" w:space="0" w:color="auto"/>
              </w:tblBorders>
            </w:tblPrEx>
          </w:tblPrExChange>
        </w:tblPrEx>
        <w:trPr>
          <w:ins w:id="290" w:author="eduardo" w:date="2022-05-20T16:45:00Z"/>
        </w:trPr>
        <w:tc>
          <w:tcPr>
            <w:tcW w:w="9060" w:type="dxa"/>
            <w:gridSpan w:val="3"/>
            <w:tcBorders>
              <w:top w:val="nil"/>
              <w:bottom w:val="single" w:sz="4" w:space="0" w:color="auto"/>
            </w:tcBorders>
            <w:tcPrChange w:id="291" w:author="eduardo" w:date="2022-05-20T16:47:00Z">
              <w:tcPr>
                <w:tcW w:w="9060" w:type="dxa"/>
                <w:gridSpan w:val="3"/>
                <w:tcBorders>
                  <w:top w:val="nil"/>
                  <w:bottom w:val="nil"/>
                </w:tcBorders>
              </w:tcPr>
            </w:tcPrChange>
          </w:tcPr>
          <w:p w14:paraId="3DE81FB5" w14:textId="77777777" w:rsidR="00E52F05" w:rsidRDefault="00E52F05" w:rsidP="00E52F05">
            <w:pPr>
              <w:jc w:val="left"/>
              <w:rPr>
                <w:ins w:id="292" w:author="eduardo" w:date="2022-05-20T16:46:00Z"/>
              </w:rPr>
            </w:pPr>
            <w:ins w:id="293" w:author="eduardo" w:date="2022-05-20T16:45:00Z">
              <w:r>
                <w:lastRenderedPageBreak/>
                <w:t>Tabela 4. Resultados das Regressões Múltipla dos 4 grupos analisados</w:t>
              </w:r>
            </w:ins>
          </w:p>
          <w:p w14:paraId="0E75CD99" w14:textId="547A9B5F" w:rsidR="00E52F05" w:rsidRDefault="00E52F05" w:rsidP="00E52F05">
            <w:pPr>
              <w:jc w:val="right"/>
              <w:rPr>
                <w:ins w:id="294" w:author="eduardo" w:date="2022-05-20T16:45:00Z"/>
              </w:rPr>
            </w:pPr>
            <w:ins w:id="295" w:author="eduardo" w:date="2022-05-20T16:46:00Z">
              <w:r>
                <w:t>(continuação)</w:t>
              </w:r>
            </w:ins>
          </w:p>
        </w:tc>
      </w:tr>
      <w:tr w:rsidR="005B7353" w14:paraId="22073E78" w14:textId="77777777" w:rsidTr="00E52F05">
        <w:tblPrEx>
          <w:tblW w:w="0" w:type="auto"/>
          <w:tblBorders>
            <w:left w:val="none" w:sz="0" w:space="0" w:color="auto"/>
            <w:right w:val="none" w:sz="0" w:space="0" w:color="auto"/>
            <w:insideH w:val="none" w:sz="0" w:space="0" w:color="auto"/>
            <w:insideV w:val="none" w:sz="0" w:space="0" w:color="auto"/>
          </w:tblBorders>
          <w:tblPrExChange w:id="296" w:author="eduardo" w:date="2022-05-20T16:47:00Z">
            <w:tblPrEx>
              <w:tblW w:w="0" w:type="auto"/>
              <w:tblBorders>
                <w:left w:val="none" w:sz="0" w:space="0" w:color="auto"/>
                <w:right w:val="none" w:sz="0" w:space="0" w:color="auto"/>
                <w:insideH w:val="none" w:sz="0" w:space="0" w:color="auto"/>
                <w:insideV w:val="none" w:sz="0" w:space="0" w:color="auto"/>
              </w:tblBorders>
            </w:tblPrEx>
          </w:tblPrExChange>
        </w:tblPrEx>
        <w:tc>
          <w:tcPr>
            <w:tcW w:w="4428" w:type="dxa"/>
            <w:tcBorders>
              <w:top w:val="single" w:sz="4" w:space="0" w:color="auto"/>
              <w:bottom w:val="nil"/>
            </w:tcBorders>
            <w:tcPrChange w:id="297" w:author="eduardo" w:date="2022-05-20T16:47:00Z">
              <w:tcPr>
                <w:tcW w:w="4428" w:type="dxa"/>
                <w:tcBorders>
                  <w:top w:val="nil"/>
                  <w:bottom w:val="nil"/>
                </w:tcBorders>
              </w:tcPr>
            </w:tcPrChange>
          </w:tcPr>
          <w:p w14:paraId="40AC2B51" w14:textId="77777777" w:rsidR="005B7353" w:rsidRDefault="005B7353" w:rsidP="00301AE4">
            <w:proofErr w:type="spellStart"/>
            <w:r>
              <w:t>Efeito_covid</w:t>
            </w:r>
            <w:proofErr w:type="spellEnd"/>
          </w:p>
        </w:tc>
        <w:tc>
          <w:tcPr>
            <w:tcW w:w="4632" w:type="dxa"/>
            <w:gridSpan w:val="2"/>
            <w:tcBorders>
              <w:top w:val="single" w:sz="4" w:space="0" w:color="auto"/>
              <w:bottom w:val="nil"/>
            </w:tcBorders>
            <w:tcPrChange w:id="298" w:author="eduardo" w:date="2022-05-20T16:47:00Z">
              <w:tcPr>
                <w:tcW w:w="4632" w:type="dxa"/>
                <w:gridSpan w:val="2"/>
                <w:tcBorders>
                  <w:top w:val="nil"/>
                  <w:bottom w:val="nil"/>
                </w:tcBorders>
              </w:tcPr>
            </w:tcPrChange>
          </w:tcPr>
          <w:p w14:paraId="2806A57C" w14:textId="4F1EF6D9" w:rsidR="005B7353" w:rsidRDefault="005B7353" w:rsidP="00301AE4">
            <w:pPr>
              <w:jc w:val="right"/>
            </w:pPr>
            <w:r>
              <w:t>0.</w:t>
            </w:r>
            <w:r w:rsidR="009456E6">
              <w:t>312</w:t>
            </w:r>
          </w:p>
        </w:tc>
      </w:tr>
      <w:tr w:rsidR="005B7353" w14:paraId="3060B89A" w14:textId="77777777" w:rsidTr="00FB607E">
        <w:tc>
          <w:tcPr>
            <w:tcW w:w="4428" w:type="dxa"/>
            <w:tcBorders>
              <w:top w:val="nil"/>
              <w:bottom w:val="single" w:sz="4" w:space="0" w:color="auto"/>
            </w:tcBorders>
          </w:tcPr>
          <w:p w14:paraId="0AF452D2" w14:textId="77777777" w:rsidR="005B7353" w:rsidRDefault="005B7353" w:rsidP="00301AE4">
            <w:r>
              <w:t>R2</w:t>
            </w:r>
          </w:p>
        </w:tc>
        <w:tc>
          <w:tcPr>
            <w:tcW w:w="4632" w:type="dxa"/>
            <w:gridSpan w:val="2"/>
            <w:tcBorders>
              <w:top w:val="nil"/>
              <w:bottom w:val="single" w:sz="4" w:space="0" w:color="auto"/>
            </w:tcBorders>
          </w:tcPr>
          <w:p w14:paraId="5A19F1DE" w14:textId="0A7C48E2" w:rsidR="005B7353" w:rsidRDefault="005B7353" w:rsidP="00301AE4">
            <w:pPr>
              <w:jc w:val="right"/>
            </w:pPr>
            <w:r>
              <w:t>0.</w:t>
            </w:r>
            <w:r w:rsidR="009456E6">
              <w:t>5193</w:t>
            </w:r>
          </w:p>
        </w:tc>
      </w:tr>
      <w:tr w:rsidR="00201C59" w14:paraId="130239FA" w14:textId="77777777" w:rsidTr="00FB607E">
        <w:tc>
          <w:tcPr>
            <w:tcW w:w="4530" w:type="dxa"/>
            <w:gridSpan w:val="2"/>
            <w:tcBorders>
              <w:top w:val="single" w:sz="4" w:space="0" w:color="auto"/>
              <w:bottom w:val="single" w:sz="4" w:space="0" w:color="auto"/>
            </w:tcBorders>
          </w:tcPr>
          <w:p w14:paraId="47C1AC04" w14:textId="7B649ABD" w:rsidR="00201C59" w:rsidRDefault="0081665C" w:rsidP="00301AE4">
            <w:r>
              <w:t xml:space="preserve">Grupo </w:t>
            </w:r>
            <w:r w:rsidR="005B7353">
              <w:t>3</w:t>
            </w:r>
          </w:p>
        </w:tc>
        <w:tc>
          <w:tcPr>
            <w:tcW w:w="4530" w:type="dxa"/>
            <w:tcBorders>
              <w:top w:val="single" w:sz="4" w:space="0" w:color="auto"/>
              <w:bottom w:val="single" w:sz="4" w:space="0" w:color="auto"/>
            </w:tcBorders>
          </w:tcPr>
          <w:p w14:paraId="6BF0E15A" w14:textId="77777777" w:rsidR="00201C59" w:rsidRDefault="00201C59" w:rsidP="00301AE4">
            <w:pPr>
              <w:jc w:val="right"/>
            </w:pPr>
          </w:p>
        </w:tc>
      </w:tr>
      <w:tr w:rsidR="00201C59" w14:paraId="653A01E5" w14:textId="77777777" w:rsidTr="00FB607E">
        <w:tc>
          <w:tcPr>
            <w:tcW w:w="4530" w:type="dxa"/>
            <w:gridSpan w:val="2"/>
            <w:tcBorders>
              <w:top w:val="single" w:sz="4" w:space="0" w:color="auto"/>
            </w:tcBorders>
          </w:tcPr>
          <w:p w14:paraId="3BAB3817" w14:textId="77777777" w:rsidR="00201C59" w:rsidRDefault="00201C59" w:rsidP="00301AE4">
            <w:r>
              <w:t>(Intercepto)</w:t>
            </w:r>
          </w:p>
        </w:tc>
        <w:tc>
          <w:tcPr>
            <w:tcW w:w="4530" w:type="dxa"/>
            <w:tcBorders>
              <w:top w:val="single" w:sz="4" w:space="0" w:color="auto"/>
            </w:tcBorders>
          </w:tcPr>
          <w:p w14:paraId="3293A552" w14:textId="4A792655" w:rsidR="00201C59" w:rsidRDefault="0081665C" w:rsidP="00301AE4">
            <w:pPr>
              <w:jc w:val="right"/>
            </w:pPr>
            <w:r>
              <w:t>0.</w:t>
            </w:r>
            <w:r w:rsidR="001248CF">
              <w:t>444</w:t>
            </w:r>
          </w:p>
        </w:tc>
      </w:tr>
      <w:tr w:rsidR="00201C59" w14:paraId="049A1822" w14:textId="77777777" w:rsidTr="00301AE4">
        <w:tc>
          <w:tcPr>
            <w:tcW w:w="4530" w:type="dxa"/>
            <w:gridSpan w:val="2"/>
          </w:tcPr>
          <w:p w14:paraId="7D67967D" w14:textId="77777777" w:rsidR="00201C59" w:rsidRDefault="00201C59" w:rsidP="00301AE4">
            <w:proofErr w:type="spellStart"/>
            <w:r>
              <w:t>log_gdp</w:t>
            </w:r>
            <w:proofErr w:type="spellEnd"/>
          </w:p>
        </w:tc>
        <w:tc>
          <w:tcPr>
            <w:tcW w:w="4530" w:type="dxa"/>
          </w:tcPr>
          <w:p w14:paraId="0A05339F" w14:textId="475366F5" w:rsidR="00201C59" w:rsidRDefault="001248CF" w:rsidP="00301AE4">
            <w:pPr>
              <w:jc w:val="right"/>
            </w:pPr>
            <w:r>
              <w:t>0.525</w:t>
            </w:r>
          </w:p>
        </w:tc>
      </w:tr>
      <w:tr w:rsidR="00201C59" w14:paraId="13EF858F" w14:textId="77777777" w:rsidTr="00FB607E">
        <w:tc>
          <w:tcPr>
            <w:tcW w:w="4530" w:type="dxa"/>
            <w:gridSpan w:val="2"/>
            <w:tcBorders>
              <w:bottom w:val="nil"/>
            </w:tcBorders>
          </w:tcPr>
          <w:p w14:paraId="269C7AC3" w14:textId="77777777" w:rsidR="00201C59" w:rsidRDefault="00201C59" w:rsidP="00301AE4">
            <w:proofErr w:type="spellStart"/>
            <w:r>
              <w:t>healthy_exp</w:t>
            </w:r>
            <w:proofErr w:type="spellEnd"/>
          </w:p>
        </w:tc>
        <w:tc>
          <w:tcPr>
            <w:tcW w:w="4530" w:type="dxa"/>
            <w:tcBorders>
              <w:bottom w:val="nil"/>
            </w:tcBorders>
          </w:tcPr>
          <w:p w14:paraId="5C1E5D56" w14:textId="6E871AE3" w:rsidR="00201C59" w:rsidRDefault="0081665C" w:rsidP="00301AE4">
            <w:pPr>
              <w:jc w:val="right"/>
            </w:pPr>
            <w:r>
              <w:t>0.</w:t>
            </w:r>
            <w:r w:rsidR="001248CF">
              <w:t>808</w:t>
            </w:r>
          </w:p>
        </w:tc>
      </w:tr>
      <w:tr w:rsidR="00201C59" w14:paraId="42D41097" w14:textId="77777777" w:rsidTr="00FB607E">
        <w:tc>
          <w:tcPr>
            <w:tcW w:w="4530" w:type="dxa"/>
            <w:gridSpan w:val="2"/>
            <w:tcBorders>
              <w:top w:val="nil"/>
              <w:bottom w:val="nil"/>
            </w:tcBorders>
          </w:tcPr>
          <w:p w14:paraId="66E38634" w14:textId="77777777" w:rsidR="00201C59" w:rsidRDefault="00201C59" w:rsidP="00301AE4">
            <w:proofErr w:type="spellStart"/>
            <w:r>
              <w:t>Efeito_covid</w:t>
            </w:r>
            <w:proofErr w:type="spellEnd"/>
          </w:p>
        </w:tc>
        <w:tc>
          <w:tcPr>
            <w:tcW w:w="4530" w:type="dxa"/>
            <w:tcBorders>
              <w:top w:val="nil"/>
              <w:bottom w:val="nil"/>
            </w:tcBorders>
          </w:tcPr>
          <w:p w14:paraId="41A06F21" w14:textId="43776E4B" w:rsidR="00201C59" w:rsidRDefault="0081665C" w:rsidP="00301AE4">
            <w:pPr>
              <w:jc w:val="right"/>
            </w:pPr>
            <w:r>
              <w:t>0.</w:t>
            </w:r>
            <w:r w:rsidR="001248CF">
              <w:t>867</w:t>
            </w:r>
          </w:p>
        </w:tc>
      </w:tr>
      <w:tr w:rsidR="00201C59" w14:paraId="427FEF37" w14:textId="77777777" w:rsidTr="00FB607E">
        <w:tc>
          <w:tcPr>
            <w:tcW w:w="4530" w:type="dxa"/>
            <w:gridSpan w:val="2"/>
            <w:tcBorders>
              <w:top w:val="nil"/>
              <w:bottom w:val="nil"/>
            </w:tcBorders>
          </w:tcPr>
          <w:p w14:paraId="5C8D5542" w14:textId="77777777" w:rsidR="00201C59" w:rsidRDefault="00201C59" w:rsidP="00301AE4">
            <w:r>
              <w:t>R2</w:t>
            </w:r>
          </w:p>
        </w:tc>
        <w:tc>
          <w:tcPr>
            <w:tcW w:w="4530" w:type="dxa"/>
            <w:tcBorders>
              <w:top w:val="nil"/>
              <w:bottom w:val="nil"/>
            </w:tcBorders>
          </w:tcPr>
          <w:p w14:paraId="350CAE1A" w14:textId="743FFACB" w:rsidR="00201C59" w:rsidRDefault="00201C59" w:rsidP="00301AE4">
            <w:pPr>
              <w:jc w:val="right"/>
            </w:pPr>
            <w:r>
              <w:t>0.</w:t>
            </w:r>
            <w:r w:rsidR="001248CF">
              <w:t>0211</w:t>
            </w:r>
          </w:p>
        </w:tc>
      </w:tr>
      <w:tr w:rsidR="005B7353" w14:paraId="43091387" w14:textId="77777777" w:rsidTr="00FB607E">
        <w:tc>
          <w:tcPr>
            <w:tcW w:w="4428" w:type="dxa"/>
            <w:tcBorders>
              <w:top w:val="single" w:sz="4" w:space="0" w:color="auto"/>
              <w:bottom w:val="single" w:sz="4" w:space="0" w:color="auto"/>
            </w:tcBorders>
          </w:tcPr>
          <w:p w14:paraId="69F99EE0" w14:textId="6767EE17" w:rsidR="005B7353" w:rsidRDefault="005B7353" w:rsidP="00301AE4">
            <w:r>
              <w:t xml:space="preserve">Grupo </w:t>
            </w:r>
            <w:r w:rsidR="006D14F2">
              <w:t>4</w:t>
            </w:r>
          </w:p>
        </w:tc>
        <w:tc>
          <w:tcPr>
            <w:tcW w:w="4632" w:type="dxa"/>
            <w:gridSpan w:val="2"/>
            <w:tcBorders>
              <w:top w:val="single" w:sz="4" w:space="0" w:color="auto"/>
              <w:bottom w:val="single" w:sz="4" w:space="0" w:color="auto"/>
            </w:tcBorders>
          </w:tcPr>
          <w:p w14:paraId="2850E90B" w14:textId="77777777" w:rsidR="005B7353" w:rsidRDefault="005B7353" w:rsidP="00301AE4">
            <w:pPr>
              <w:jc w:val="right"/>
            </w:pPr>
          </w:p>
        </w:tc>
      </w:tr>
      <w:tr w:rsidR="005B7353" w14:paraId="34A7C4F1" w14:textId="77777777" w:rsidTr="00FB607E">
        <w:tc>
          <w:tcPr>
            <w:tcW w:w="4428" w:type="dxa"/>
            <w:tcBorders>
              <w:top w:val="single" w:sz="4" w:space="0" w:color="auto"/>
            </w:tcBorders>
          </w:tcPr>
          <w:p w14:paraId="4E3EF54A" w14:textId="77777777" w:rsidR="005B7353" w:rsidRDefault="005B7353" w:rsidP="00301AE4">
            <w:r>
              <w:t>(Intercepto)</w:t>
            </w:r>
          </w:p>
        </w:tc>
        <w:tc>
          <w:tcPr>
            <w:tcW w:w="4632" w:type="dxa"/>
            <w:gridSpan w:val="2"/>
            <w:tcBorders>
              <w:top w:val="single" w:sz="4" w:space="0" w:color="auto"/>
            </w:tcBorders>
          </w:tcPr>
          <w:p w14:paraId="6054EA27" w14:textId="35544DA0" w:rsidR="005B7353" w:rsidRDefault="005B7353" w:rsidP="00301AE4">
            <w:pPr>
              <w:jc w:val="right"/>
            </w:pPr>
            <w:r>
              <w:t>0.</w:t>
            </w:r>
            <w:r w:rsidR="001248CF">
              <w:t>6833</w:t>
            </w:r>
          </w:p>
        </w:tc>
      </w:tr>
      <w:tr w:rsidR="005B7353" w14:paraId="411A1D77" w14:textId="77777777" w:rsidTr="00FB607E">
        <w:tc>
          <w:tcPr>
            <w:tcW w:w="4428" w:type="dxa"/>
          </w:tcPr>
          <w:p w14:paraId="233B252C" w14:textId="77777777" w:rsidR="005B7353" w:rsidRDefault="005B7353" w:rsidP="00301AE4">
            <w:proofErr w:type="spellStart"/>
            <w:r>
              <w:t>log_gdp</w:t>
            </w:r>
            <w:proofErr w:type="spellEnd"/>
          </w:p>
        </w:tc>
        <w:tc>
          <w:tcPr>
            <w:tcW w:w="4632" w:type="dxa"/>
            <w:gridSpan w:val="2"/>
          </w:tcPr>
          <w:p w14:paraId="2F0DD7BC" w14:textId="3E1CDA8A" w:rsidR="005B7353" w:rsidRDefault="001248CF" w:rsidP="00301AE4">
            <w:pPr>
              <w:jc w:val="right"/>
            </w:pPr>
            <w:r>
              <w:t>0.0033</w:t>
            </w:r>
            <w:r w:rsidR="005B7353">
              <w:t xml:space="preserve"> ***</w:t>
            </w:r>
          </w:p>
        </w:tc>
      </w:tr>
      <w:tr w:rsidR="005B7353" w14:paraId="57D0DF59" w14:textId="77777777" w:rsidTr="00FB607E">
        <w:tc>
          <w:tcPr>
            <w:tcW w:w="4428" w:type="dxa"/>
            <w:tcBorders>
              <w:bottom w:val="nil"/>
            </w:tcBorders>
          </w:tcPr>
          <w:p w14:paraId="21E933BA" w14:textId="77777777" w:rsidR="005B7353" w:rsidRDefault="005B7353" w:rsidP="00301AE4">
            <w:proofErr w:type="spellStart"/>
            <w:r>
              <w:t>healthy_exp</w:t>
            </w:r>
            <w:proofErr w:type="spellEnd"/>
          </w:p>
        </w:tc>
        <w:tc>
          <w:tcPr>
            <w:tcW w:w="4632" w:type="dxa"/>
            <w:gridSpan w:val="2"/>
            <w:tcBorders>
              <w:bottom w:val="nil"/>
            </w:tcBorders>
          </w:tcPr>
          <w:p w14:paraId="0A7223B7" w14:textId="3057EA99" w:rsidR="005B7353" w:rsidRDefault="005B7353" w:rsidP="005B7353">
            <w:pPr>
              <w:jc w:val="right"/>
            </w:pPr>
            <w:r>
              <w:t>0.</w:t>
            </w:r>
            <w:r w:rsidR="001248CF">
              <w:t>2822</w:t>
            </w:r>
          </w:p>
        </w:tc>
      </w:tr>
      <w:tr w:rsidR="005B7353" w14:paraId="4E82ED19" w14:textId="77777777" w:rsidTr="00FB607E">
        <w:tc>
          <w:tcPr>
            <w:tcW w:w="4428" w:type="dxa"/>
            <w:tcBorders>
              <w:top w:val="nil"/>
              <w:bottom w:val="nil"/>
            </w:tcBorders>
          </w:tcPr>
          <w:p w14:paraId="03153832" w14:textId="77777777" w:rsidR="005B7353" w:rsidRDefault="005B7353" w:rsidP="00301AE4">
            <w:proofErr w:type="spellStart"/>
            <w:r>
              <w:t>Efeito_covid</w:t>
            </w:r>
            <w:proofErr w:type="spellEnd"/>
          </w:p>
        </w:tc>
        <w:tc>
          <w:tcPr>
            <w:tcW w:w="4632" w:type="dxa"/>
            <w:gridSpan w:val="2"/>
            <w:tcBorders>
              <w:top w:val="nil"/>
              <w:bottom w:val="nil"/>
            </w:tcBorders>
          </w:tcPr>
          <w:p w14:paraId="601987FD" w14:textId="1399B399" w:rsidR="005B7353" w:rsidRDefault="005B7353" w:rsidP="00301AE4">
            <w:pPr>
              <w:jc w:val="right"/>
            </w:pPr>
            <w:r>
              <w:t>0.</w:t>
            </w:r>
            <w:r w:rsidR="001248CF">
              <w:t>3902</w:t>
            </w:r>
          </w:p>
        </w:tc>
      </w:tr>
      <w:tr w:rsidR="005B7353" w14:paraId="6EAD23E7" w14:textId="77777777" w:rsidTr="00FB607E">
        <w:tc>
          <w:tcPr>
            <w:tcW w:w="4428" w:type="dxa"/>
            <w:tcBorders>
              <w:top w:val="nil"/>
              <w:bottom w:val="single" w:sz="4" w:space="0" w:color="auto"/>
            </w:tcBorders>
          </w:tcPr>
          <w:p w14:paraId="0FCEB00D" w14:textId="77777777" w:rsidR="005B7353" w:rsidRDefault="005B7353" w:rsidP="00301AE4">
            <w:r>
              <w:t>R2</w:t>
            </w:r>
          </w:p>
        </w:tc>
        <w:tc>
          <w:tcPr>
            <w:tcW w:w="4632" w:type="dxa"/>
            <w:gridSpan w:val="2"/>
            <w:tcBorders>
              <w:top w:val="nil"/>
              <w:bottom w:val="single" w:sz="4" w:space="0" w:color="auto"/>
            </w:tcBorders>
          </w:tcPr>
          <w:p w14:paraId="07449FA5" w14:textId="1EFF3DE9" w:rsidR="005B7353" w:rsidRDefault="005B7353" w:rsidP="00301AE4">
            <w:pPr>
              <w:jc w:val="right"/>
            </w:pPr>
            <w:r>
              <w:t>0.</w:t>
            </w:r>
            <w:r w:rsidR="001248CF">
              <w:t>2243</w:t>
            </w:r>
          </w:p>
        </w:tc>
      </w:tr>
      <w:tr w:rsidR="005B7353" w14:paraId="39A19241" w14:textId="77777777" w:rsidTr="005B7353">
        <w:tc>
          <w:tcPr>
            <w:tcW w:w="4530" w:type="dxa"/>
            <w:gridSpan w:val="2"/>
            <w:tcBorders>
              <w:top w:val="nil"/>
              <w:bottom w:val="single" w:sz="4" w:space="0" w:color="auto"/>
            </w:tcBorders>
          </w:tcPr>
          <w:p w14:paraId="721A9785" w14:textId="77777777" w:rsidR="005B7353" w:rsidRDefault="005B7353" w:rsidP="00301AE4"/>
        </w:tc>
        <w:tc>
          <w:tcPr>
            <w:tcW w:w="4530" w:type="dxa"/>
            <w:tcBorders>
              <w:top w:val="nil"/>
              <w:bottom w:val="single" w:sz="4" w:space="0" w:color="auto"/>
            </w:tcBorders>
          </w:tcPr>
          <w:p w14:paraId="0133C1E1" w14:textId="77777777" w:rsidR="005B7353" w:rsidRDefault="005B7353" w:rsidP="00301AE4">
            <w:pPr>
              <w:jc w:val="right"/>
            </w:pPr>
          </w:p>
        </w:tc>
      </w:tr>
    </w:tbl>
    <w:p w14:paraId="4108EDAB" w14:textId="77777777" w:rsidR="00201C59" w:rsidRDefault="00201C59" w:rsidP="00201C59">
      <w:pPr>
        <w:spacing w:line="240" w:lineRule="auto"/>
        <w:ind w:firstLine="426"/>
        <w:jc w:val="left"/>
      </w:pPr>
      <w:r>
        <w:t>*** p &lt; 0.001; ** p &lt; 0.01; * p &lt; 0.05.</w:t>
      </w:r>
      <w:r>
        <w:br/>
        <w:t>Fonte: Dados originais da pesquisa.</w:t>
      </w:r>
    </w:p>
    <w:p w14:paraId="7C3C011C" w14:textId="0E92870D" w:rsidR="000D45C0" w:rsidRDefault="000D45C0" w:rsidP="000A08F3">
      <w:pPr>
        <w:ind w:firstLine="426"/>
      </w:pPr>
    </w:p>
    <w:p w14:paraId="096D0584" w14:textId="3916B420" w:rsidR="007E59EE" w:rsidRDefault="007E59EE" w:rsidP="000A08F3">
      <w:pPr>
        <w:ind w:firstLine="426"/>
      </w:pPr>
      <w:commentRangeStart w:id="299"/>
      <w:commentRangeStart w:id="300"/>
      <w:commentRangeStart w:id="301"/>
      <w:r>
        <w:t>A</w:t>
      </w:r>
      <w:r w:rsidR="00522F2F">
        <w:t>s</w:t>
      </w:r>
      <w:r>
        <w:t xml:space="preserve"> </w:t>
      </w:r>
      <w:del w:id="302" w:author="eduardo" w:date="2022-05-19T20:43:00Z">
        <w:r w:rsidR="00826BA2" w:rsidDel="0096618F">
          <w:delText>Figura</w:delText>
        </w:r>
        <w:r w:rsidR="00522F2F" w:rsidDel="0096618F">
          <w:delText>s</w:delText>
        </w:r>
        <w:r w:rsidR="00826BA2" w:rsidDel="0096618F">
          <w:delText xml:space="preserve"> 6</w:delText>
        </w:r>
        <w:r w:rsidR="00522F2F" w:rsidDel="0096618F">
          <w:delText>, 7, 8 e 9</w:delText>
        </w:r>
      </w:del>
      <w:ins w:id="303" w:author="eduardo" w:date="2022-05-19T20:43:00Z">
        <w:r w:rsidR="0096618F">
          <w:t xml:space="preserve">figuras a seguir </w:t>
        </w:r>
      </w:ins>
      <w:r>
        <w:t xml:space="preserve"> </w:t>
      </w:r>
      <w:commentRangeEnd w:id="299"/>
      <w:r w:rsidR="00E32C94">
        <w:rPr>
          <w:rStyle w:val="Refdecomentrio"/>
        </w:rPr>
        <w:commentReference w:id="299"/>
      </w:r>
      <w:commentRangeEnd w:id="300"/>
      <w:r w:rsidR="00F50ABA">
        <w:rPr>
          <w:rStyle w:val="Refdecomentrio"/>
        </w:rPr>
        <w:commentReference w:id="300"/>
      </w:r>
      <w:commentRangeEnd w:id="301"/>
      <w:r w:rsidR="00F50ABA">
        <w:rPr>
          <w:rStyle w:val="Refdecomentrio"/>
        </w:rPr>
        <w:commentReference w:id="301"/>
      </w:r>
      <w:r>
        <w:t>traz</w:t>
      </w:r>
      <w:r w:rsidR="00393803">
        <w:t>em</w:t>
      </w:r>
      <w:r>
        <w:t xml:space="preserve"> o</w:t>
      </w:r>
      <w:r w:rsidR="00393803">
        <w:t>s</w:t>
      </w:r>
      <w:r>
        <w:t xml:space="preserve"> gráficos comparados </w:t>
      </w:r>
      <w:r w:rsidR="001644AD">
        <w:t xml:space="preserve">do comportamento de </w:t>
      </w:r>
      <w:proofErr w:type="spellStart"/>
      <w:r w:rsidR="001644AD" w:rsidRPr="00FB607E">
        <w:rPr>
          <w:i/>
          <w:iCs/>
        </w:rPr>
        <w:t>ladder_score</w:t>
      </w:r>
      <w:proofErr w:type="spellEnd"/>
      <w:r w:rsidR="001644AD">
        <w:t xml:space="preserve"> em relação ao </w:t>
      </w:r>
      <w:proofErr w:type="spellStart"/>
      <w:r w:rsidR="001644AD" w:rsidRPr="00FB607E">
        <w:rPr>
          <w:i/>
          <w:iCs/>
        </w:rPr>
        <w:t>log_gdp</w:t>
      </w:r>
      <w:proofErr w:type="spellEnd"/>
      <w:r w:rsidR="00393803">
        <w:t xml:space="preserve">, </w:t>
      </w:r>
      <w:del w:id="304" w:author="eduardo" w:date="2022-05-19T20:43:00Z">
        <w:r w:rsidDel="0096618F">
          <w:delText xml:space="preserve">de </w:delText>
        </w:r>
      </w:del>
      <w:ins w:id="305" w:author="eduardo" w:date="2022-05-19T20:43:00Z">
        <w:r w:rsidR="0096618F">
          <w:t xml:space="preserve">para </w:t>
        </w:r>
      </w:ins>
      <w:r>
        <w:t>cada grupo</w:t>
      </w:r>
      <w:r w:rsidR="00393803">
        <w:t>,</w:t>
      </w:r>
      <w:r>
        <w:t xml:space="preserve"> no ano </w:t>
      </w:r>
      <w:r w:rsidR="00BA2408">
        <w:t>de 2019 (roxo) e 2020 (amarelo)</w:t>
      </w:r>
      <w:r w:rsidR="00393803">
        <w:t>,</w:t>
      </w:r>
      <w:r w:rsidR="00BA2408">
        <w:t xml:space="preserve"> </w:t>
      </w:r>
      <w:r>
        <w:t>com ausência e</w:t>
      </w:r>
      <w:r w:rsidR="00BA2408">
        <w:t xml:space="preserve"> pr</w:t>
      </w:r>
      <w:r>
        <w:t xml:space="preserve">esença de </w:t>
      </w:r>
      <w:ins w:id="306" w:author="Gabriela Scur Almudi" w:date="2022-05-19T11:17:00Z">
        <w:r w:rsidR="00E4420E">
          <w:t>C</w:t>
        </w:r>
      </w:ins>
      <w:del w:id="307" w:author="Gabriela Scur Almudi" w:date="2022-05-19T11:17:00Z">
        <w:r w:rsidDel="00E4420E">
          <w:delText>c</w:delText>
        </w:r>
      </w:del>
      <w:r>
        <w:t>ovid</w:t>
      </w:r>
      <w:ins w:id="308" w:author="Gabriela Scur Almudi" w:date="2022-05-19T11:17:00Z">
        <w:r w:rsidR="00E4420E">
          <w:t>-19,</w:t>
        </w:r>
      </w:ins>
      <w:r w:rsidR="00BA2408">
        <w:t xml:space="preserve"> respectivamente</w:t>
      </w:r>
      <w:del w:id="309" w:author="Gabriela Scur Almudi" w:date="2022-05-19T11:17:00Z">
        <w:r w:rsidR="00D04FC6" w:rsidDel="00E4420E">
          <w:delText>:</w:delText>
        </w:r>
      </w:del>
      <w:ins w:id="310" w:author="Gabriela Scur Almudi" w:date="2022-05-19T11:17:00Z">
        <w:r w:rsidR="00E4420E">
          <w:t>,</w:t>
        </w:r>
      </w:ins>
    </w:p>
    <w:p w14:paraId="3457B432" w14:textId="77777777" w:rsidR="00D04FC6" w:rsidRDefault="00D04FC6" w:rsidP="000A08F3">
      <w:pPr>
        <w:ind w:firstLine="426"/>
      </w:pPr>
    </w:p>
    <w:p w14:paraId="03B2C581" w14:textId="1B6AB857" w:rsidR="00D04FC6" w:rsidRDefault="00951DB0" w:rsidP="00FB607E">
      <w:pPr>
        <w:ind w:firstLine="426"/>
        <w:jc w:val="left"/>
        <w:rPr>
          <w:noProof/>
        </w:rPr>
      </w:pPr>
      <w:r>
        <w:rPr>
          <w:noProof/>
        </w:rPr>
        <w:drawing>
          <wp:inline distT="0" distB="0" distL="0" distR="0" wp14:anchorId="0D587193" wp14:editId="363598DB">
            <wp:extent cx="5162704" cy="3455647"/>
            <wp:effectExtent l="0" t="0" r="0" b="0"/>
            <wp:docPr id="27" name="Imagem 27"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Gráfico, Gráfico de dispersão&#10;&#10;Descrição gerada automaticamente"/>
                    <pic:cNvPicPr/>
                  </pic:nvPicPr>
                  <pic:blipFill>
                    <a:blip r:embed="rId21"/>
                    <a:stretch>
                      <a:fillRect/>
                    </a:stretch>
                  </pic:blipFill>
                  <pic:spPr>
                    <a:xfrm>
                      <a:off x="0" y="0"/>
                      <a:ext cx="5282590" cy="3535892"/>
                    </a:xfrm>
                    <a:prstGeom prst="rect">
                      <a:avLst/>
                    </a:prstGeom>
                  </pic:spPr>
                </pic:pic>
              </a:graphicData>
            </a:graphic>
          </wp:inline>
        </w:drawing>
      </w:r>
      <w:r w:rsidRPr="00951DB0">
        <w:rPr>
          <w:noProof/>
        </w:rPr>
        <w:t xml:space="preserve"> </w:t>
      </w:r>
      <w:r w:rsidR="004226F8">
        <w:rPr>
          <w:noProof/>
        </w:rPr>
        <w:br/>
      </w:r>
      <w:r w:rsidR="00D04FC6">
        <w:rPr>
          <w:noProof/>
        </w:rPr>
        <w:t xml:space="preserve">Figura 6. Grupo 1 </w:t>
      </w:r>
      <w:r w:rsidR="009C12EA">
        <w:rPr>
          <w:noProof/>
        </w:rPr>
        <w:t>–</w:t>
      </w:r>
      <w:r w:rsidR="00D04FC6">
        <w:rPr>
          <w:noProof/>
        </w:rPr>
        <w:t xml:space="preserve"> Comportamento de ladder_score</w:t>
      </w:r>
      <w:r w:rsidR="00A83CE8">
        <w:rPr>
          <w:noProof/>
        </w:rPr>
        <w:t xml:space="preserve"> vs log_gdp</w:t>
      </w:r>
      <w:r w:rsidR="00D04FC6">
        <w:rPr>
          <w:noProof/>
        </w:rPr>
        <w:t xml:space="preserve"> em 2019 e 2020</w:t>
      </w:r>
      <w:r w:rsidR="004226F8">
        <w:rPr>
          <w:noProof/>
        </w:rPr>
        <w:br/>
      </w:r>
      <w:r w:rsidR="00D04FC6">
        <w:rPr>
          <w:noProof/>
        </w:rPr>
        <w:t>Fonte: Dados originais da pesquisa</w:t>
      </w:r>
    </w:p>
    <w:p w14:paraId="48BE9D97" w14:textId="0DDD7E44" w:rsidR="00393803" w:rsidRDefault="00393803" w:rsidP="000A08F3">
      <w:pPr>
        <w:ind w:firstLine="426"/>
        <w:rPr>
          <w:ins w:id="311" w:author="Gabriela Scur Almudi" w:date="2022-05-19T11:20:00Z"/>
          <w:noProof/>
        </w:rPr>
      </w:pPr>
    </w:p>
    <w:p w14:paraId="0541B2CD" w14:textId="02AA1949" w:rsidR="00E32C94" w:rsidRDefault="00E32C94" w:rsidP="000A08F3">
      <w:pPr>
        <w:ind w:firstLine="426"/>
        <w:rPr>
          <w:noProof/>
        </w:rPr>
      </w:pPr>
      <w:ins w:id="312" w:author="Gabriela Scur Almudi" w:date="2022-05-19T11:20:00Z">
        <w:del w:id="313" w:author="eduardo" w:date="2022-05-19T20:35:00Z">
          <w:r w:rsidDel="008A2BA3">
            <w:rPr>
              <w:noProof/>
            </w:rPr>
            <w:delText xml:space="preserve">É possível notar na </w:delText>
          </w:r>
        </w:del>
      </w:ins>
      <w:ins w:id="314" w:author="Gabriela Scur Almudi" w:date="2022-05-19T11:21:00Z">
        <w:del w:id="315" w:author="eduardo" w:date="2022-05-19T20:35:00Z">
          <w:r w:rsidDel="008A2BA3">
            <w:rPr>
              <w:noProof/>
            </w:rPr>
            <w:delText xml:space="preserve">Figura 6 que blablabla... </w:delText>
          </w:r>
        </w:del>
      </w:ins>
      <w:ins w:id="316" w:author="eduardo" w:date="2022-05-19T20:35:00Z">
        <w:r w:rsidR="008A2BA3">
          <w:rPr>
            <w:noProof/>
          </w:rPr>
          <w:t>O grupo 1 representa na divisão de cluster alto indíce de log_g</w:t>
        </w:r>
      </w:ins>
      <w:ins w:id="317" w:author="eduardo" w:date="2022-05-19T20:36:00Z">
        <w:r w:rsidR="008A2BA3">
          <w:rPr>
            <w:noProof/>
          </w:rPr>
          <w:t>dp e healthy_exp</w:t>
        </w:r>
      </w:ins>
      <w:ins w:id="318" w:author="eduardo" w:date="2022-05-19T20:38:00Z">
        <w:r w:rsidR="008A2BA3">
          <w:rPr>
            <w:noProof/>
          </w:rPr>
          <w:t>, e</w:t>
        </w:r>
      </w:ins>
      <w:ins w:id="319" w:author="eduardo" w:date="2022-05-19T20:36:00Z">
        <w:r w:rsidR="008A2BA3">
          <w:rPr>
            <w:noProof/>
          </w:rPr>
          <w:t xml:space="preserve"> </w:t>
        </w:r>
      </w:ins>
      <w:ins w:id="320" w:author="eduardo" w:date="2022-05-19T20:38:00Z">
        <w:r w:rsidR="008A2BA3">
          <w:rPr>
            <w:noProof/>
          </w:rPr>
          <w:t>q</w:t>
        </w:r>
      </w:ins>
      <w:ins w:id="321" w:author="eduardo" w:date="2022-05-19T20:36:00Z">
        <w:r w:rsidR="008A2BA3">
          <w:rPr>
            <w:noProof/>
          </w:rPr>
          <w:t>uando visto apenas no ano</w:t>
        </w:r>
      </w:ins>
      <w:ins w:id="322" w:author="eduardo" w:date="2022-05-19T20:37:00Z">
        <w:r w:rsidR="008A2BA3">
          <w:rPr>
            <w:noProof/>
          </w:rPr>
          <w:t xml:space="preserve"> de 2019 </w:t>
        </w:r>
      </w:ins>
      <w:ins w:id="323" w:author="eduardo" w:date="2022-05-19T20:38:00Z">
        <w:r w:rsidR="008A2BA3">
          <w:rPr>
            <w:noProof/>
          </w:rPr>
          <w:t>(</w:t>
        </w:r>
      </w:ins>
      <w:ins w:id="324" w:author="eduardo" w:date="2022-05-19T20:37:00Z">
        <w:r w:rsidR="008A2BA3">
          <w:rPr>
            <w:noProof/>
          </w:rPr>
          <w:t>comparado aos demais grupos</w:t>
        </w:r>
      </w:ins>
      <w:ins w:id="325" w:author="eduardo" w:date="2022-05-19T20:38:00Z">
        <w:r w:rsidR="008A2BA3">
          <w:rPr>
            <w:noProof/>
          </w:rPr>
          <w:t>)</w:t>
        </w:r>
      </w:ins>
      <w:ins w:id="326" w:author="eduardo" w:date="2022-05-19T20:37:00Z">
        <w:r w:rsidR="008A2BA3">
          <w:rPr>
            <w:noProof/>
          </w:rPr>
          <w:t xml:space="preserve">, apresentava </w:t>
        </w:r>
      </w:ins>
      <w:ins w:id="327" w:author="eduardo" w:date="2022-05-19T20:38:00Z">
        <w:r w:rsidR="008A2BA3">
          <w:rPr>
            <w:noProof/>
          </w:rPr>
          <w:t>alta</w:t>
        </w:r>
      </w:ins>
      <w:ins w:id="328" w:author="eduardo" w:date="2022-05-19T20:37:00Z">
        <w:r w:rsidR="008A2BA3">
          <w:rPr>
            <w:noProof/>
          </w:rPr>
          <w:t xml:space="preserve"> correlação entre as variáveis independentes e a dependente. </w:t>
        </w:r>
      </w:ins>
      <w:ins w:id="329" w:author="eduardo" w:date="2022-05-19T20:40:00Z">
        <w:r w:rsidR="008A2BA3">
          <w:rPr>
            <w:noProof/>
          </w:rPr>
          <w:t xml:space="preserve">Surpreendentemente, </w:t>
        </w:r>
        <w:r w:rsidR="0096618F">
          <w:rPr>
            <w:noProof/>
          </w:rPr>
          <w:t xml:space="preserve">o efeito esperado de que a felicidade fosse menor mesmo para esse grupo em 2020 se confirma apenas </w:t>
        </w:r>
        <w:r w:rsidR="0096618F">
          <w:rPr>
            <w:noProof/>
          </w:rPr>
          <w:lastRenderedPageBreak/>
          <w:t xml:space="preserve">parcialmente; </w:t>
        </w:r>
      </w:ins>
      <w:ins w:id="330" w:author="eduardo" w:date="2022-05-19T20:41:00Z">
        <w:r w:rsidR="0096618F">
          <w:rPr>
            <w:noProof/>
          </w:rPr>
          <w:t>na faixa aproximada de 10,25 do indíce log_gdp há um cruzamento entre as retas, indicando por algum motivo que países com poder de compra muito tiver</w:t>
        </w:r>
      </w:ins>
      <w:ins w:id="331" w:author="eduardo" w:date="2022-05-19T20:42:00Z">
        <w:r w:rsidR="0096618F">
          <w:rPr>
            <w:noProof/>
          </w:rPr>
          <w:t>am seu nível de felicidade até maiores mesmo durante a pandemia. O comportamento inverso por outro lado, ocorre no gr</w:t>
        </w:r>
      </w:ins>
      <w:ins w:id="332" w:author="eduardo" w:date="2022-05-19T20:43:00Z">
        <w:r w:rsidR="0096618F">
          <w:rPr>
            <w:noProof/>
          </w:rPr>
          <w:t>upo 2, conforme Figura 7:</w:t>
        </w:r>
      </w:ins>
      <w:ins w:id="333" w:author="eduardo" w:date="2022-05-19T20:42:00Z">
        <w:r w:rsidR="0096618F">
          <w:rPr>
            <w:noProof/>
          </w:rPr>
          <w:t xml:space="preserve"> </w:t>
        </w:r>
      </w:ins>
      <w:ins w:id="334" w:author="eduardo" w:date="2022-05-19T20:41:00Z">
        <w:r w:rsidR="0096618F">
          <w:rPr>
            <w:noProof/>
          </w:rPr>
          <w:t xml:space="preserve"> </w:t>
        </w:r>
      </w:ins>
    </w:p>
    <w:p w14:paraId="33B596FC" w14:textId="601121AB" w:rsidR="002321DB" w:rsidRDefault="00951DB0" w:rsidP="00FB607E">
      <w:pPr>
        <w:ind w:firstLine="426"/>
        <w:jc w:val="left"/>
        <w:rPr>
          <w:noProof/>
        </w:rPr>
      </w:pPr>
      <w:r>
        <w:rPr>
          <w:noProof/>
        </w:rPr>
        <w:drawing>
          <wp:inline distT="0" distB="0" distL="0" distR="0" wp14:anchorId="71D8D39A" wp14:editId="7E96BB3B">
            <wp:extent cx="5162550" cy="3959244"/>
            <wp:effectExtent l="0" t="0" r="0" b="3175"/>
            <wp:docPr id="28" name="Imagem 28"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Gráfico, Gráfico de dispersão&#10;&#10;Descrição gerada automaticamente"/>
                    <pic:cNvPicPr/>
                  </pic:nvPicPr>
                  <pic:blipFill rotWithShape="1">
                    <a:blip r:embed="rId22"/>
                    <a:srcRect r="602"/>
                    <a:stretch/>
                  </pic:blipFill>
                  <pic:spPr bwMode="auto">
                    <a:xfrm>
                      <a:off x="0" y="0"/>
                      <a:ext cx="5169749" cy="3964765"/>
                    </a:xfrm>
                    <a:prstGeom prst="rect">
                      <a:avLst/>
                    </a:prstGeom>
                    <a:ln>
                      <a:noFill/>
                    </a:ln>
                    <a:extLst>
                      <a:ext uri="{53640926-AAD7-44D8-BBD7-CCE9431645EC}">
                        <a14:shadowObscured xmlns:a14="http://schemas.microsoft.com/office/drawing/2010/main"/>
                      </a:ext>
                    </a:extLst>
                  </pic:spPr>
                </pic:pic>
              </a:graphicData>
            </a:graphic>
          </wp:inline>
        </w:drawing>
      </w:r>
      <w:r w:rsidR="004226F8">
        <w:rPr>
          <w:noProof/>
        </w:rPr>
        <w:br/>
      </w:r>
      <w:r w:rsidR="002321DB">
        <w:rPr>
          <w:noProof/>
        </w:rPr>
        <w:t xml:space="preserve">Figura 7. Grupo 2 </w:t>
      </w:r>
      <w:r w:rsidR="009C12EA">
        <w:rPr>
          <w:noProof/>
        </w:rPr>
        <w:t>–</w:t>
      </w:r>
      <w:r w:rsidR="002321DB">
        <w:rPr>
          <w:noProof/>
        </w:rPr>
        <w:t xml:space="preserve"> Comportamento de ladder_score</w:t>
      </w:r>
      <w:r w:rsidR="00A83CE8">
        <w:rPr>
          <w:noProof/>
        </w:rPr>
        <w:t xml:space="preserve"> vs log_gdp</w:t>
      </w:r>
      <w:r w:rsidR="002321DB">
        <w:rPr>
          <w:noProof/>
        </w:rPr>
        <w:t xml:space="preserve"> em 2019 e 2020</w:t>
      </w:r>
      <w:r w:rsidR="004226F8">
        <w:rPr>
          <w:noProof/>
        </w:rPr>
        <w:br/>
      </w:r>
      <w:r w:rsidR="002321DB">
        <w:rPr>
          <w:noProof/>
        </w:rPr>
        <w:t>Fonte: Dados originais da pesquisa</w:t>
      </w:r>
    </w:p>
    <w:p w14:paraId="4E033F9F" w14:textId="081DBE8E" w:rsidR="002321DB" w:rsidRDefault="002321DB" w:rsidP="000A08F3">
      <w:pPr>
        <w:ind w:firstLine="426"/>
        <w:rPr>
          <w:ins w:id="335" w:author="eduardo" w:date="2022-05-19T20:44:00Z"/>
          <w:noProof/>
        </w:rPr>
      </w:pPr>
    </w:p>
    <w:p w14:paraId="782412D2" w14:textId="251D655A" w:rsidR="0096618F" w:rsidRDefault="0096618F" w:rsidP="000A08F3">
      <w:pPr>
        <w:ind w:firstLine="426"/>
        <w:rPr>
          <w:noProof/>
        </w:rPr>
      </w:pPr>
      <w:ins w:id="336" w:author="eduardo" w:date="2022-05-19T20:44:00Z">
        <w:r>
          <w:rPr>
            <w:noProof/>
          </w:rPr>
          <w:t xml:space="preserve">É possível observar no grupo 2, que inclusive possui de fato os maiores níveis de log_gdp e healthy_exp, que para </w:t>
        </w:r>
      </w:ins>
      <w:ins w:id="337" w:author="eduardo" w:date="2022-05-19T20:47:00Z">
        <w:r w:rsidR="009F317E">
          <w:rPr>
            <w:noProof/>
          </w:rPr>
          <w:t xml:space="preserve">os </w:t>
        </w:r>
      </w:ins>
      <w:ins w:id="338" w:author="eduardo" w:date="2022-05-19T20:45:00Z">
        <w:r>
          <w:rPr>
            <w:noProof/>
          </w:rPr>
          <w:t>scores</w:t>
        </w:r>
      </w:ins>
      <w:ins w:id="339" w:author="eduardo" w:date="2022-05-19T20:44:00Z">
        <w:r>
          <w:rPr>
            <w:noProof/>
          </w:rPr>
          <w:t xml:space="preserve"> mais al</w:t>
        </w:r>
      </w:ins>
      <w:ins w:id="340" w:author="eduardo" w:date="2022-05-19T20:45:00Z">
        <w:r>
          <w:rPr>
            <w:noProof/>
          </w:rPr>
          <w:t>tos de log_gdp</w:t>
        </w:r>
      </w:ins>
      <w:ins w:id="341" w:author="eduardo" w:date="2022-05-19T20:47:00Z">
        <w:r w:rsidR="009F317E">
          <w:rPr>
            <w:noProof/>
          </w:rPr>
          <w:t xml:space="preserve"> até então avaliados</w:t>
        </w:r>
      </w:ins>
      <w:ins w:id="342" w:author="eduardo" w:date="2022-05-19T20:45:00Z">
        <w:r>
          <w:rPr>
            <w:noProof/>
          </w:rPr>
          <w:t xml:space="preserve">, </w:t>
        </w:r>
      </w:ins>
      <w:ins w:id="343" w:author="eduardo" w:date="2022-05-19T20:47:00Z">
        <w:r w:rsidR="009F317E">
          <w:rPr>
            <w:noProof/>
          </w:rPr>
          <w:t>a felicidade volta a cair, mais ou menos no valor 11,0. Se analisados de f</w:t>
        </w:r>
      </w:ins>
      <w:ins w:id="344" w:author="eduardo" w:date="2022-05-19T20:48:00Z">
        <w:r w:rsidR="009F317E">
          <w:rPr>
            <w:noProof/>
          </w:rPr>
          <w:t>orma comparativa, pode-se pressupor a princípio de que não está havendo um efeito fixo de relação que sustente um padrão de comportamento entre a qualidade de</w:t>
        </w:r>
      </w:ins>
      <w:ins w:id="345" w:author="eduardo" w:date="2022-05-19T20:49:00Z">
        <w:r w:rsidR="009F317E">
          <w:rPr>
            <w:noProof/>
          </w:rPr>
          <w:t xml:space="preserve"> vida dos países e sua respectiva felicidade; isso sugere que outras variáveis podem estar influênciando no comportamento de ladder_score.</w:t>
        </w:r>
      </w:ins>
    </w:p>
    <w:p w14:paraId="377720FB" w14:textId="36EB5204" w:rsidR="002321DB" w:rsidRDefault="00951DB0" w:rsidP="00FB607E">
      <w:pPr>
        <w:ind w:firstLine="426"/>
        <w:jc w:val="left"/>
        <w:rPr>
          <w:ins w:id="346" w:author="eduardo" w:date="2022-05-19T20:50:00Z"/>
          <w:noProof/>
        </w:rPr>
      </w:pPr>
      <w:r>
        <w:rPr>
          <w:noProof/>
        </w:rPr>
        <w:lastRenderedPageBreak/>
        <w:drawing>
          <wp:inline distT="0" distB="0" distL="0" distR="0" wp14:anchorId="1D505B5C" wp14:editId="2F700626">
            <wp:extent cx="5037614" cy="3816255"/>
            <wp:effectExtent l="0" t="0" r="3810" b="635"/>
            <wp:docPr id="29" name="Imagem 29"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Gráfico, Gráfico de dispersão&#10;&#10;Descrição gerada automaticamente"/>
                    <pic:cNvPicPr/>
                  </pic:nvPicPr>
                  <pic:blipFill>
                    <a:blip r:embed="rId23"/>
                    <a:stretch>
                      <a:fillRect/>
                    </a:stretch>
                  </pic:blipFill>
                  <pic:spPr>
                    <a:xfrm>
                      <a:off x="0" y="0"/>
                      <a:ext cx="5037614" cy="3816255"/>
                    </a:xfrm>
                    <a:prstGeom prst="rect">
                      <a:avLst/>
                    </a:prstGeom>
                  </pic:spPr>
                </pic:pic>
              </a:graphicData>
            </a:graphic>
          </wp:inline>
        </w:drawing>
      </w:r>
      <w:r w:rsidR="004226F8">
        <w:br/>
      </w:r>
      <w:r w:rsidR="002321DB">
        <w:rPr>
          <w:noProof/>
        </w:rPr>
        <w:t xml:space="preserve">Figura 8. Grupo 3 </w:t>
      </w:r>
      <w:r w:rsidR="009C12EA">
        <w:rPr>
          <w:noProof/>
        </w:rPr>
        <w:t>–</w:t>
      </w:r>
      <w:r w:rsidR="002321DB">
        <w:rPr>
          <w:noProof/>
        </w:rPr>
        <w:t xml:space="preserve"> Comportamento de ladder_score</w:t>
      </w:r>
      <w:r w:rsidR="00A83CE8">
        <w:rPr>
          <w:noProof/>
        </w:rPr>
        <w:t xml:space="preserve"> vs log_gdp</w:t>
      </w:r>
      <w:r w:rsidR="002321DB">
        <w:rPr>
          <w:noProof/>
        </w:rPr>
        <w:t xml:space="preserve"> em 2019 e 2020</w:t>
      </w:r>
      <w:r w:rsidR="004226F8">
        <w:rPr>
          <w:noProof/>
        </w:rPr>
        <w:br/>
      </w:r>
      <w:r w:rsidR="002321DB">
        <w:rPr>
          <w:noProof/>
        </w:rPr>
        <w:t>Fonte: Dados originais da pesquisa</w:t>
      </w:r>
    </w:p>
    <w:p w14:paraId="7CB64575" w14:textId="01FF6303" w:rsidR="009F317E" w:rsidRDefault="009F317E" w:rsidP="00FB607E">
      <w:pPr>
        <w:ind w:firstLine="426"/>
        <w:jc w:val="left"/>
        <w:rPr>
          <w:ins w:id="347" w:author="eduardo" w:date="2022-05-19T20:50:00Z"/>
          <w:noProof/>
        </w:rPr>
      </w:pPr>
    </w:p>
    <w:p w14:paraId="3D860D02" w14:textId="2F0F1E3F" w:rsidR="009F317E" w:rsidRDefault="009F317E" w:rsidP="00FB607E">
      <w:pPr>
        <w:ind w:firstLine="426"/>
        <w:jc w:val="left"/>
        <w:rPr>
          <w:noProof/>
        </w:rPr>
      </w:pPr>
      <w:ins w:id="348" w:author="eduardo" w:date="2022-05-19T20:50:00Z">
        <w:r>
          <w:rPr>
            <w:noProof/>
          </w:rPr>
          <w:t xml:space="preserve">O grupo 3 segue ainda o padrão de comportamento de cruzamento das retas, </w:t>
        </w:r>
        <w:r w:rsidR="0083305B">
          <w:rPr>
            <w:noProof/>
          </w:rPr>
          <w:t>muito parecido com o movimento do grupo 2. Mas aqui um destaque visu</w:t>
        </w:r>
      </w:ins>
      <w:ins w:id="349" w:author="eduardo" w:date="2022-05-19T20:51:00Z">
        <w:r w:rsidR="0083305B">
          <w:rPr>
            <w:noProof/>
          </w:rPr>
          <w:t xml:space="preserve">al: a dispersão das observações é bastante grande; isso pode indicar um efeito de heterocedasticidade em alguns níveis da observação que inclusive ajudam a entender porque a média dos dados não apresenta nenhum padrão </w:t>
        </w:r>
      </w:ins>
      <w:ins w:id="350" w:author="eduardo" w:date="2022-05-19T20:52:00Z">
        <w:r w:rsidR="0083305B">
          <w:rPr>
            <w:noProof/>
          </w:rPr>
          <w:t>de comportamento ou mesmo significância estatística, pressupondo novamente a ausência de alguma variável explicativa no modelo.</w:t>
        </w:r>
      </w:ins>
    </w:p>
    <w:p w14:paraId="5CAD7C2B" w14:textId="77777777" w:rsidR="002321DB" w:rsidRDefault="002321DB" w:rsidP="000A08F3">
      <w:pPr>
        <w:ind w:firstLine="426"/>
      </w:pPr>
    </w:p>
    <w:p w14:paraId="6926FB5B" w14:textId="2D252213" w:rsidR="002321DB" w:rsidRDefault="00843A38" w:rsidP="00FB607E">
      <w:pPr>
        <w:ind w:firstLine="426"/>
        <w:jc w:val="left"/>
        <w:rPr>
          <w:noProof/>
        </w:rPr>
      </w:pPr>
      <w:r>
        <w:rPr>
          <w:noProof/>
        </w:rPr>
        <w:lastRenderedPageBreak/>
        <w:drawing>
          <wp:inline distT="0" distB="0" distL="0" distR="0" wp14:anchorId="57D8740B" wp14:editId="5FA13D22">
            <wp:extent cx="5037455" cy="3805583"/>
            <wp:effectExtent l="0" t="0" r="2540" b="0"/>
            <wp:docPr id="30" name="Imagem 30"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Gráfico, Gráfico de dispersão&#10;&#10;Descrição gerada automaticamente"/>
                    <pic:cNvPicPr/>
                  </pic:nvPicPr>
                  <pic:blipFill>
                    <a:blip r:embed="rId24"/>
                    <a:stretch>
                      <a:fillRect/>
                    </a:stretch>
                  </pic:blipFill>
                  <pic:spPr>
                    <a:xfrm>
                      <a:off x="0" y="0"/>
                      <a:ext cx="5037455" cy="3805583"/>
                    </a:xfrm>
                    <a:prstGeom prst="rect">
                      <a:avLst/>
                    </a:prstGeom>
                  </pic:spPr>
                </pic:pic>
              </a:graphicData>
            </a:graphic>
          </wp:inline>
        </w:drawing>
      </w:r>
      <w:r w:rsidR="004226F8">
        <w:br/>
      </w:r>
      <w:r w:rsidR="002321DB">
        <w:rPr>
          <w:noProof/>
        </w:rPr>
        <w:t xml:space="preserve">Figura 9. Grupo 4 </w:t>
      </w:r>
      <w:r w:rsidR="009C12EA">
        <w:rPr>
          <w:noProof/>
        </w:rPr>
        <w:t>–</w:t>
      </w:r>
      <w:r w:rsidR="002321DB">
        <w:rPr>
          <w:noProof/>
        </w:rPr>
        <w:t xml:space="preserve"> Comportamento de ladder_score </w:t>
      </w:r>
      <w:r w:rsidR="00A83CE8">
        <w:rPr>
          <w:noProof/>
        </w:rPr>
        <w:t xml:space="preserve">vs log_gdp </w:t>
      </w:r>
      <w:r w:rsidR="002321DB">
        <w:rPr>
          <w:noProof/>
        </w:rPr>
        <w:t>em 2019 e 2020</w:t>
      </w:r>
      <w:r w:rsidR="004226F8">
        <w:rPr>
          <w:noProof/>
        </w:rPr>
        <w:br/>
      </w:r>
      <w:r w:rsidR="002321DB">
        <w:rPr>
          <w:noProof/>
        </w:rPr>
        <w:t>Fonte: Dados originais da pesquisa</w:t>
      </w:r>
    </w:p>
    <w:p w14:paraId="285AC580" w14:textId="65DB588F" w:rsidR="006C322B" w:rsidRDefault="006C322B" w:rsidP="000A08F3">
      <w:pPr>
        <w:ind w:firstLine="426"/>
        <w:rPr>
          <w:ins w:id="351" w:author="eduardo" w:date="2022-05-19T20:52:00Z"/>
        </w:rPr>
      </w:pPr>
    </w:p>
    <w:p w14:paraId="2AE16015" w14:textId="123E2A9D" w:rsidR="0083305B" w:rsidRDefault="0083305B" w:rsidP="000A08F3">
      <w:pPr>
        <w:ind w:firstLine="426"/>
        <w:rPr>
          <w:ins w:id="352" w:author="eduardo" w:date="2022-05-19T20:54:00Z"/>
        </w:rPr>
      </w:pPr>
      <w:ins w:id="353" w:author="eduardo" w:date="2022-05-19T20:52:00Z">
        <w:r>
          <w:t>Por fim, o grupo 4</w:t>
        </w:r>
      </w:ins>
      <w:ins w:id="354" w:author="eduardo" w:date="2022-05-19T20:53:00Z">
        <w:r>
          <w:t xml:space="preserve"> apresenta o comportamento mais contraditório de toda análise; Apesar de ser o único gráfico com retas paralelas, o fato </w:t>
        </w:r>
      </w:ins>
      <w:ins w:id="355" w:author="eduardo" w:date="2022-05-19T20:54:00Z">
        <w:r>
          <w:t xml:space="preserve">da reta de 2020 estar acima da reta de 2019, </w:t>
        </w:r>
      </w:ins>
      <w:ins w:id="356" w:author="eduardo" w:date="2022-05-19T20:53:00Z">
        <w:r>
          <w:t>sugere que no ano d</w:t>
        </w:r>
      </w:ins>
      <w:ins w:id="357" w:author="eduardo" w:date="2022-05-19T20:54:00Z">
        <w:r>
          <w:t>a pandemia, países com a menor qualidade de vida foram mais felizes em média do que os países com melhores índices econômicos. Não foi levantado conclusões ou pressupos</w:t>
        </w:r>
      </w:ins>
      <w:ins w:id="358" w:author="eduardo" w:date="2022-05-19T20:55:00Z">
        <w:r>
          <w:t>tos sobre, mas essa análise de fato levanta questões no mínimo interessantes.</w:t>
        </w:r>
      </w:ins>
    </w:p>
    <w:p w14:paraId="4DC468A2" w14:textId="77777777" w:rsidR="0083305B" w:rsidRDefault="0083305B" w:rsidP="000A08F3">
      <w:pPr>
        <w:ind w:firstLine="426"/>
      </w:pPr>
    </w:p>
    <w:p w14:paraId="29E08FA3" w14:textId="43D5EBF5" w:rsidR="00F04F55" w:rsidRDefault="00F04F55" w:rsidP="000A08F3">
      <w:pPr>
        <w:ind w:firstLine="426"/>
      </w:pPr>
      <w:r>
        <w:t>Tanto o</w:t>
      </w:r>
      <w:r w:rsidR="00557D7F">
        <w:t xml:space="preserve">s resultados da avaliação granular </w:t>
      </w:r>
      <w:r>
        <w:t xml:space="preserve">extraídos da regressão aplicada na Tabela 4 quanto </w:t>
      </w:r>
      <w:r w:rsidR="007E59EE">
        <w:t>os gráficos comparativos de cada grupo sob presença ou ausência d</w:t>
      </w:r>
      <w:del w:id="359" w:author="Gabriela Scur Almudi" w:date="2022-05-19T11:21:00Z">
        <w:r w:rsidR="007E59EE" w:rsidDel="00E32C94">
          <w:delText>o</w:delText>
        </w:r>
      </w:del>
      <w:ins w:id="360" w:author="Gabriela Scur Almudi" w:date="2022-05-19T11:21:00Z">
        <w:r w:rsidR="00E32C94">
          <w:t>a</w:t>
        </w:r>
      </w:ins>
      <w:r w:rsidR="007E59EE">
        <w:t xml:space="preserve"> </w:t>
      </w:r>
      <w:ins w:id="361" w:author="Gabriela Scur Almudi" w:date="2022-05-19T11:21:00Z">
        <w:r w:rsidR="00E32C94">
          <w:t>C</w:t>
        </w:r>
      </w:ins>
      <w:del w:id="362" w:author="Gabriela Scur Almudi" w:date="2022-05-19T11:21:00Z">
        <w:r w:rsidR="007E59EE" w:rsidDel="00E32C94">
          <w:delText>c</w:delText>
        </w:r>
      </w:del>
      <w:r w:rsidR="007E59EE">
        <w:t>ovid</w:t>
      </w:r>
      <w:ins w:id="363" w:author="Gabriela Scur Almudi" w:date="2022-05-19T11:21:00Z">
        <w:r w:rsidR="00E32C94">
          <w:t>-19</w:t>
        </w:r>
      </w:ins>
      <w:r w:rsidR="007E59EE">
        <w:t xml:space="preserve"> </w:t>
      </w:r>
      <w:r w:rsidR="00043418">
        <w:t>comparada a situação econômica (</w:t>
      </w:r>
      <w:proofErr w:type="spellStart"/>
      <w:r w:rsidR="00043418">
        <w:t>log_gdp</w:t>
      </w:r>
      <w:proofErr w:type="spellEnd"/>
      <w:r w:rsidR="00043418">
        <w:t xml:space="preserve">) </w:t>
      </w:r>
      <w:r w:rsidR="00557D7F">
        <w:t xml:space="preserve">não indicam significância </w:t>
      </w:r>
      <w:r>
        <w:t xml:space="preserve">nem padrões que </w:t>
      </w:r>
      <w:r w:rsidR="007E59EE">
        <w:t>expli</w:t>
      </w:r>
      <w:r>
        <w:t xml:space="preserve">quem a possível presença de efeito da pandemia sobre </w:t>
      </w:r>
      <w:r w:rsidR="007E59EE">
        <w:t xml:space="preserve">a variável </w:t>
      </w:r>
      <w:proofErr w:type="spellStart"/>
      <w:r w:rsidR="007E59EE" w:rsidRPr="00FB607E">
        <w:rPr>
          <w:i/>
          <w:iCs/>
        </w:rPr>
        <w:t>ladder_score</w:t>
      </w:r>
      <w:proofErr w:type="spellEnd"/>
      <w:r w:rsidR="007E59EE">
        <w:t xml:space="preserve">. É provável que para leitura da influência da pandemia sobre a felicidade das pessoas no ano de 2020 sejam </w:t>
      </w:r>
      <w:commentRangeStart w:id="364"/>
      <w:commentRangeStart w:id="365"/>
      <w:commentRangeStart w:id="366"/>
      <w:r w:rsidR="007E59EE">
        <w:t xml:space="preserve">necessárias outras variáveis que </w:t>
      </w:r>
      <w:commentRangeEnd w:id="364"/>
      <w:r w:rsidR="00E32C94">
        <w:rPr>
          <w:rStyle w:val="Refdecomentrio"/>
        </w:rPr>
        <w:commentReference w:id="364"/>
      </w:r>
      <w:commentRangeEnd w:id="365"/>
      <w:r w:rsidR="00F50ABA">
        <w:rPr>
          <w:rStyle w:val="Refdecomentrio"/>
        </w:rPr>
        <w:commentReference w:id="365"/>
      </w:r>
      <w:commentRangeEnd w:id="366"/>
      <w:r w:rsidR="00C22750">
        <w:rPr>
          <w:rStyle w:val="Refdecomentrio"/>
        </w:rPr>
        <w:commentReference w:id="366"/>
      </w:r>
      <w:r w:rsidR="007E59EE">
        <w:t xml:space="preserve">expliquem melhor a variável independente. </w:t>
      </w:r>
    </w:p>
    <w:p w14:paraId="74F404AA" w14:textId="1C429279" w:rsidR="00F04F55" w:rsidDel="00374CD6" w:rsidRDefault="00F04F55" w:rsidP="000A08F3">
      <w:pPr>
        <w:ind w:firstLine="426"/>
        <w:rPr>
          <w:del w:id="367" w:author="eduardo" w:date="2022-05-19T21:04:00Z"/>
        </w:rPr>
      </w:pPr>
    </w:p>
    <w:p w14:paraId="77AC61EE" w14:textId="1FCA131C" w:rsidR="00043418" w:rsidDel="006512E4" w:rsidRDefault="00F04F55" w:rsidP="000A08F3">
      <w:pPr>
        <w:ind w:firstLine="426"/>
        <w:rPr>
          <w:del w:id="368" w:author="eduardo" w:date="2022-05-19T20:58:00Z"/>
        </w:rPr>
      </w:pPr>
      <w:del w:id="369" w:author="eduardo" w:date="2022-05-19T20:58:00Z">
        <w:r w:rsidDel="006512E4">
          <w:delText xml:space="preserve">Para tentativa de </w:delText>
        </w:r>
        <w:r w:rsidR="006C322B" w:rsidDel="006512E4">
          <w:delText xml:space="preserve">visualização gráfica </w:delText>
        </w:r>
        <w:r w:rsidDel="006512E4">
          <w:delText xml:space="preserve">de impacto foram comparados novamente </w:delText>
        </w:r>
        <w:r w:rsidR="006C322B" w:rsidDel="006512E4">
          <w:delText>os 4 grupos</w:delText>
        </w:r>
        <w:r w:rsidDel="006512E4">
          <w:delText>,</w:delText>
        </w:r>
        <w:r w:rsidR="006C322B" w:rsidDel="006512E4">
          <w:delText xml:space="preserve"> de forma separada</w:delText>
        </w:r>
        <w:r w:rsidDel="006512E4">
          <w:delText>,</w:delText>
        </w:r>
        <w:r w:rsidR="006C322B" w:rsidDel="006512E4">
          <w:delText xml:space="preserve"> </w:delText>
        </w:r>
        <w:r w:rsidDel="006512E4">
          <w:delText>para observar os possíveis</w:delText>
        </w:r>
        <w:r w:rsidR="00043418" w:rsidDel="006512E4">
          <w:delText xml:space="preserve"> efeitos de queda ou de aumento do </w:delText>
        </w:r>
        <w:r w:rsidR="00043418" w:rsidRPr="00FB607E" w:rsidDel="006512E4">
          <w:rPr>
            <w:i/>
            <w:iCs/>
          </w:rPr>
          <w:delText>ladder_score</w:delText>
        </w:r>
        <w:r w:rsidDel="006512E4">
          <w:delText xml:space="preserve"> </w:delText>
        </w:r>
        <w:r w:rsidR="00271C1B" w:rsidDel="006512E4">
          <w:delText xml:space="preserve">pela pandemia através da leitura comparativa com a variável </w:delText>
        </w:r>
        <w:r w:rsidR="00043418" w:rsidRPr="00FB607E" w:rsidDel="006512E4">
          <w:rPr>
            <w:i/>
            <w:iCs/>
          </w:rPr>
          <w:delText>healthy_exp</w:delText>
        </w:r>
        <w:r w:rsidR="00271C1B" w:rsidDel="006512E4">
          <w:delText>.</w:delText>
        </w:r>
        <w:r w:rsidR="00043418" w:rsidDel="006512E4">
          <w:delText xml:space="preserve"> </w:delText>
        </w:r>
        <w:r w:rsidR="00271C1B" w:rsidDel="006512E4">
          <w:delText xml:space="preserve">Nestes casos </w:delText>
        </w:r>
        <w:r w:rsidR="00043418" w:rsidDel="006512E4">
          <w:delText xml:space="preserve">tem-se um efeito </w:delText>
        </w:r>
        <w:r w:rsidR="00271C1B" w:rsidDel="006512E4">
          <w:delText>que é</w:delText>
        </w:r>
      </w:del>
      <w:ins w:id="370" w:author="Gabriela Scur Almudi" w:date="2022-05-19T11:22:00Z">
        <w:del w:id="371" w:author="eduardo" w:date="2022-05-19T20:58:00Z">
          <w:r w:rsidR="00E32C94" w:rsidDel="006512E4">
            <w:delText>,</w:delText>
          </w:r>
        </w:del>
      </w:ins>
      <w:del w:id="372" w:author="eduardo" w:date="2022-05-19T20:58:00Z">
        <w:r w:rsidR="00271C1B" w:rsidDel="006512E4">
          <w:delText xml:space="preserve"> </w:delText>
        </w:r>
        <w:r w:rsidR="00043418" w:rsidDel="006512E4">
          <w:delText>no mínimo</w:delText>
        </w:r>
      </w:del>
      <w:ins w:id="373" w:author="Gabriela Scur Almudi" w:date="2022-05-19T11:22:00Z">
        <w:del w:id="374" w:author="eduardo" w:date="2022-05-19T20:58:00Z">
          <w:r w:rsidR="00E32C94" w:rsidDel="006512E4">
            <w:delText>,</w:delText>
          </w:r>
        </w:del>
      </w:ins>
      <w:del w:id="375" w:author="eduardo" w:date="2022-05-19T20:58:00Z">
        <w:r w:rsidR="00043418" w:rsidDel="006512E4">
          <w:delText xml:space="preserve"> atípico, como demonstrado pela</w:delText>
        </w:r>
        <w:r w:rsidR="00A83CE8" w:rsidDel="006512E4">
          <w:delText>s</w:delText>
        </w:r>
        <w:r w:rsidR="00043418" w:rsidDel="006512E4">
          <w:delText xml:space="preserve"> </w:delText>
        </w:r>
        <w:r w:rsidR="004226F8" w:rsidDel="006512E4">
          <w:delText>Figura</w:delText>
        </w:r>
        <w:r w:rsidR="00A83CE8" w:rsidDel="006512E4">
          <w:delText>s</w:delText>
        </w:r>
        <w:r w:rsidR="004226F8" w:rsidDel="006512E4">
          <w:delText xml:space="preserve"> 10</w:delText>
        </w:r>
        <w:r w:rsidR="00A83CE8" w:rsidDel="006512E4">
          <w:delText>, 11, 12 e 13</w:delText>
        </w:r>
        <w:r w:rsidR="00271C1B" w:rsidDel="006512E4">
          <w:delText>, embora também pouco conclusivo</w:delText>
        </w:r>
        <w:r w:rsidR="00043418" w:rsidDel="006512E4">
          <w:delText>:</w:delText>
        </w:r>
      </w:del>
      <w:ins w:id="376" w:author="Gabriela Scur Almudi" w:date="2022-05-19T11:22:00Z">
        <w:del w:id="377" w:author="eduardo" w:date="2022-05-19T20:58:00Z">
          <w:r w:rsidR="00E32C94" w:rsidDel="006512E4">
            <w:delText>.</w:delText>
          </w:r>
        </w:del>
      </w:ins>
      <w:del w:id="378" w:author="eduardo" w:date="2022-05-19T20:58:00Z">
        <w:r w:rsidR="00043418" w:rsidDel="006512E4">
          <w:delText xml:space="preserve"> </w:delText>
        </w:r>
      </w:del>
    </w:p>
    <w:p w14:paraId="4C530B1D" w14:textId="264BEBBF" w:rsidR="00043418" w:rsidDel="006512E4" w:rsidRDefault="00043418" w:rsidP="000A08F3">
      <w:pPr>
        <w:ind w:firstLine="426"/>
        <w:rPr>
          <w:del w:id="379" w:author="eduardo" w:date="2022-05-19T20:58:00Z"/>
        </w:rPr>
      </w:pPr>
    </w:p>
    <w:p w14:paraId="0B08D7EE" w14:textId="7E05B3F6" w:rsidR="007F0661" w:rsidDel="006512E4" w:rsidRDefault="00753580" w:rsidP="007F0661">
      <w:pPr>
        <w:ind w:firstLine="426"/>
        <w:jc w:val="left"/>
        <w:rPr>
          <w:del w:id="380" w:author="eduardo" w:date="2022-05-19T20:58:00Z"/>
          <w:noProof/>
        </w:rPr>
      </w:pPr>
      <w:del w:id="381" w:author="eduardo" w:date="2022-05-19T20:58:00Z">
        <w:r w:rsidDel="006512E4">
          <w:rPr>
            <w:noProof/>
          </w:rPr>
          <w:drawing>
            <wp:inline distT="0" distB="0" distL="0" distR="0" wp14:anchorId="57C7AAE1" wp14:editId="6886998A">
              <wp:extent cx="5291035" cy="4013484"/>
              <wp:effectExtent l="0" t="0" r="5080" b="6350"/>
              <wp:docPr id="33" name="Imagem 33"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Gráfico, Gráfico de dispersão&#10;&#10;Descrição gerada automaticamente"/>
                      <pic:cNvPicPr/>
                    </pic:nvPicPr>
                    <pic:blipFill>
                      <a:blip r:embed="rId25"/>
                      <a:stretch>
                        <a:fillRect/>
                      </a:stretch>
                    </pic:blipFill>
                    <pic:spPr>
                      <a:xfrm>
                        <a:off x="0" y="0"/>
                        <a:ext cx="5387349" cy="4086542"/>
                      </a:xfrm>
                      <a:prstGeom prst="rect">
                        <a:avLst/>
                      </a:prstGeom>
                    </pic:spPr>
                  </pic:pic>
                </a:graphicData>
              </a:graphic>
            </wp:inline>
          </w:drawing>
        </w:r>
        <w:r w:rsidDel="006512E4">
          <w:rPr>
            <w:noProof/>
          </w:rPr>
          <w:delText xml:space="preserve"> </w:delText>
        </w:r>
        <w:r w:rsidR="007F0661" w:rsidDel="006512E4">
          <w:rPr>
            <w:noProof/>
          </w:rPr>
          <w:br/>
          <w:delText xml:space="preserve">Figura 10. Grupo </w:delText>
        </w:r>
        <w:r w:rsidR="00A83CE8" w:rsidDel="006512E4">
          <w:rPr>
            <w:noProof/>
          </w:rPr>
          <w:delText>1</w:delText>
        </w:r>
        <w:r w:rsidR="007F0661" w:rsidDel="006512E4">
          <w:rPr>
            <w:noProof/>
          </w:rPr>
          <w:delText xml:space="preserve"> </w:delText>
        </w:r>
        <w:r w:rsidR="009C12EA" w:rsidDel="006512E4">
          <w:rPr>
            <w:noProof/>
          </w:rPr>
          <w:delText>–</w:delText>
        </w:r>
        <w:r w:rsidR="007F0661" w:rsidDel="006512E4">
          <w:rPr>
            <w:noProof/>
          </w:rPr>
          <w:delText xml:space="preserve"> Comportamento de ladder_score</w:delText>
        </w:r>
        <w:r w:rsidR="00A83CE8" w:rsidDel="006512E4">
          <w:rPr>
            <w:noProof/>
          </w:rPr>
          <w:delText xml:space="preserve"> vs healthy_exp</w:delText>
        </w:r>
        <w:r w:rsidR="007F0661" w:rsidDel="006512E4">
          <w:rPr>
            <w:noProof/>
          </w:rPr>
          <w:delText xml:space="preserve"> em 2019 e 2020</w:delText>
        </w:r>
        <w:r w:rsidR="007F0661" w:rsidDel="006512E4">
          <w:rPr>
            <w:noProof/>
          </w:rPr>
          <w:br/>
          <w:delText xml:space="preserve">Fonte: Dados originais da </w:delText>
        </w:r>
        <w:commentRangeStart w:id="382"/>
        <w:r w:rsidR="007F0661" w:rsidDel="006512E4">
          <w:rPr>
            <w:noProof/>
          </w:rPr>
          <w:delText>pesquisa</w:delText>
        </w:r>
        <w:commentRangeEnd w:id="382"/>
        <w:r w:rsidR="00E32C94" w:rsidDel="006512E4">
          <w:rPr>
            <w:rStyle w:val="Refdecomentrio"/>
          </w:rPr>
          <w:commentReference w:id="382"/>
        </w:r>
      </w:del>
    </w:p>
    <w:p w14:paraId="40D2905F" w14:textId="3BD5EC4A" w:rsidR="007F0661" w:rsidDel="006512E4" w:rsidRDefault="007F0661" w:rsidP="007F0661">
      <w:pPr>
        <w:ind w:firstLine="426"/>
        <w:jc w:val="left"/>
        <w:rPr>
          <w:del w:id="383" w:author="eduardo" w:date="2022-05-19T20:58:00Z"/>
          <w:noProof/>
        </w:rPr>
      </w:pPr>
    </w:p>
    <w:p w14:paraId="6009E968" w14:textId="3DD34070" w:rsidR="00043418" w:rsidDel="006512E4" w:rsidRDefault="00043418" w:rsidP="00FB607E">
      <w:pPr>
        <w:ind w:firstLine="426"/>
        <w:jc w:val="left"/>
        <w:rPr>
          <w:del w:id="384" w:author="eduardo" w:date="2022-05-19T20:58:00Z"/>
        </w:rPr>
      </w:pPr>
      <w:del w:id="385" w:author="eduardo" w:date="2022-05-19T20:58:00Z">
        <w:r w:rsidDel="006512E4">
          <w:rPr>
            <w:noProof/>
          </w:rPr>
          <w:drawing>
            <wp:inline distT="0" distB="0" distL="0" distR="0" wp14:anchorId="1F6D3D15" wp14:editId="4CC4B995">
              <wp:extent cx="4833258" cy="3658247"/>
              <wp:effectExtent l="0" t="0" r="5715" b="0"/>
              <wp:docPr id="32" name="Imagem 32"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Gráfico, Gráfico de dispersão&#10;&#10;Descrição gerada automaticamente"/>
                      <pic:cNvPicPr/>
                    </pic:nvPicPr>
                    <pic:blipFill>
                      <a:blip r:embed="rId26"/>
                      <a:stretch>
                        <a:fillRect/>
                      </a:stretch>
                    </pic:blipFill>
                    <pic:spPr>
                      <a:xfrm>
                        <a:off x="0" y="0"/>
                        <a:ext cx="4877792" cy="3691954"/>
                      </a:xfrm>
                      <a:prstGeom prst="rect">
                        <a:avLst/>
                      </a:prstGeom>
                    </pic:spPr>
                  </pic:pic>
                </a:graphicData>
              </a:graphic>
            </wp:inline>
          </w:drawing>
        </w:r>
        <w:r w:rsidR="00732F17" w:rsidDel="006512E4">
          <w:br/>
        </w:r>
        <w:r w:rsidR="00732F17" w:rsidDel="006512E4">
          <w:rPr>
            <w:noProof/>
          </w:rPr>
          <w:delText xml:space="preserve">Figura 11. Grupo 2 </w:delText>
        </w:r>
        <w:r w:rsidR="009C12EA" w:rsidDel="006512E4">
          <w:rPr>
            <w:noProof/>
          </w:rPr>
          <w:delText>–</w:delText>
        </w:r>
        <w:r w:rsidR="00732F17" w:rsidDel="006512E4">
          <w:rPr>
            <w:noProof/>
          </w:rPr>
          <w:delText xml:space="preserve"> Comportamento de ladder_score vs healthy_exp em 2019 e 2020</w:delText>
        </w:r>
        <w:r w:rsidR="00732F17" w:rsidDel="006512E4">
          <w:rPr>
            <w:noProof/>
          </w:rPr>
          <w:br/>
          <w:delText>Fonte: Dados originais da pesquisa</w:delText>
        </w:r>
      </w:del>
    </w:p>
    <w:p w14:paraId="426B3661" w14:textId="6C5BCC92" w:rsidR="00557D7F" w:rsidDel="006512E4" w:rsidRDefault="00557D7F" w:rsidP="000A08F3">
      <w:pPr>
        <w:ind w:firstLine="426"/>
        <w:rPr>
          <w:del w:id="386" w:author="eduardo" w:date="2022-05-19T20:58:00Z"/>
        </w:rPr>
      </w:pPr>
    </w:p>
    <w:p w14:paraId="492C4C5B" w14:textId="130128CF" w:rsidR="00732F17" w:rsidDel="006512E4" w:rsidRDefault="00753580" w:rsidP="00FB607E">
      <w:pPr>
        <w:ind w:firstLine="426"/>
        <w:jc w:val="left"/>
        <w:rPr>
          <w:del w:id="387" w:author="eduardo" w:date="2022-05-19T20:58:00Z"/>
          <w:noProof/>
        </w:rPr>
      </w:pPr>
      <w:del w:id="388" w:author="eduardo" w:date="2022-05-19T20:58:00Z">
        <w:r w:rsidDel="006512E4">
          <w:rPr>
            <w:noProof/>
          </w:rPr>
          <w:drawing>
            <wp:inline distT="0" distB="0" distL="0" distR="0" wp14:anchorId="10740996" wp14:editId="1D26447B">
              <wp:extent cx="5017325" cy="3793141"/>
              <wp:effectExtent l="0" t="0" r="0" b="0"/>
              <wp:docPr id="35" name="Imagem 35"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Gráfico, Gráfico de dispersão&#10;&#10;Descrição gerada automaticamente"/>
                      <pic:cNvPicPr/>
                    </pic:nvPicPr>
                    <pic:blipFill>
                      <a:blip r:embed="rId27"/>
                      <a:stretch>
                        <a:fillRect/>
                      </a:stretch>
                    </pic:blipFill>
                    <pic:spPr>
                      <a:xfrm>
                        <a:off x="0" y="0"/>
                        <a:ext cx="5070865" cy="3833618"/>
                      </a:xfrm>
                      <a:prstGeom prst="rect">
                        <a:avLst/>
                      </a:prstGeom>
                    </pic:spPr>
                  </pic:pic>
                </a:graphicData>
              </a:graphic>
            </wp:inline>
          </w:drawing>
        </w:r>
        <w:r w:rsidDel="006512E4">
          <w:rPr>
            <w:noProof/>
          </w:rPr>
          <w:delText xml:space="preserve"> </w:delText>
        </w:r>
        <w:r w:rsidR="00732F17" w:rsidDel="006512E4">
          <w:rPr>
            <w:noProof/>
          </w:rPr>
          <w:br/>
          <w:delText xml:space="preserve">Figura 12. Grupo 3 </w:delText>
        </w:r>
        <w:r w:rsidR="009C12EA" w:rsidDel="006512E4">
          <w:rPr>
            <w:noProof/>
          </w:rPr>
          <w:delText>–</w:delText>
        </w:r>
        <w:r w:rsidR="00732F17" w:rsidDel="006512E4">
          <w:rPr>
            <w:noProof/>
          </w:rPr>
          <w:delText xml:space="preserve"> Comportamento de ladder_score vs healthy_exp em 2019 e 2020</w:delText>
        </w:r>
        <w:r w:rsidR="00732F17" w:rsidDel="006512E4">
          <w:rPr>
            <w:noProof/>
          </w:rPr>
          <w:br/>
          <w:delText>Fonte: Dados originais da pesquisa</w:delText>
        </w:r>
        <w:r w:rsidR="00732F17" w:rsidDel="006512E4">
          <w:rPr>
            <w:noProof/>
          </w:rPr>
          <w:br/>
        </w:r>
      </w:del>
    </w:p>
    <w:p w14:paraId="3BD04281" w14:textId="03ACEDA0" w:rsidR="00043418" w:rsidDel="006512E4" w:rsidRDefault="00753580" w:rsidP="00FB607E">
      <w:pPr>
        <w:ind w:firstLine="426"/>
        <w:jc w:val="left"/>
        <w:rPr>
          <w:del w:id="389" w:author="eduardo" w:date="2022-05-19T20:58:00Z"/>
        </w:rPr>
      </w:pPr>
      <w:del w:id="390" w:author="eduardo" w:date="2022-05-19T20:58:00Z">
        <w:r w:rsidDel="006512E4">
          <w:rPr>
            <w:noProof/>
          </w:rPr>
          <w:drawing>
            <wp:inline distT="0" distB="0" distL="0" distR="0" wp14:anchorId="7605F7C7" wp14:editId="38B42286">
              <wp:extent cx="5106035" cy="3848387"/>
              <wp:effectExtent l="0" t="0" r="0" b="0"/>
              <wp:docPr id="34" name="Imagem 34"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Gráfico, Gráfico de dispersão&#10;&#10;Descrição gerada automaticamente"/>
                      <pic:cNvPicPr/>
                    </pic:nvPicPr>
                    <pic:blipFill>
                      <a:blip r:embed="rId28"/>
                      <a:stretch>
                        <a:fillRect/>
                      </a:stretch>
                    </pic:blipFill>
                    <pic:spPr>
                      <a:xfrm>
                        <a:off x="0" y="0"/>
                        <a:ext cx="5185474" cy="3908259"/>
                      </a:xfrm>
                      <a:prstGeom prst="rect">
                        <a:avLst/>
                      </a:prstGeom>
                    </pic:spPr>
                  </pic:pic>
                </a:graphicData>
              </a:graphic>
            </wp:inline>
          </w:drawing>
        </w:r>
        <w:r w:rsidR="00732F17" w:rsidDel="006512E4">
          <w:br/>
        </w:r>
        <w:r w:rsidR="00732F17" w:rsidDel="006512E4">
          <w:rPr>
            <w:noProof/>
          </w:rPr>
          <w:delText xml:space="preserve">Figura 13. Grupo 4 </w:delText>
        </w:r>
        <w:r w:rsidR="009C12EA" w:rsidDel="006512E4">
          <w:rPr>
            <w:noProof/>
          </w:rPr>
          <w:delText>–</w:delText>
        </w:r>
        <w:r w:rsidR="00732F17" w:rsidDel="006512E4">
          <w:rPr>
            <w:noProof/>
          </w:rPr>
          <w:delText xml:space="preserve"> Comportamento de ladder_score vs healthy_exp em 2019 e 2020</w:delText>
        </w:r>
        <w:r w:rsidR="00732F17" w:rsidDel="006512E4">
          <w:rPr>
            <w:noProof/>
          </w:rPr>
          <w:br/>
          <w:delText>Fonte: Dados originais da pesquisa</w:delText>
        </w:r>
      </w:del>
    </w:p>
    <w:p w14:paraId="27FAB12D" w14:textId="36F94A15" w:rsidR="00043418" w:rsidDel="00374CD6" w:rsidRDefault="00043418" w:rsidP="000A08F3">
      <w:pPr>
        <w:ind w:firstLine="426"/>
        <w:rPr>
          <w:del w:id="391" w:author="eduardo" w:date="2022-05-19T21:04:00Z"/>
        </w:rPr>
      </w:pPr>
    </w:p>
    <w:p w14:paraId="6DBAD155" w14:textId="3BA907CC" w:rsidR="00DC4C98" w:rsidDel="00374CD6" w:rsidRDefault="00EC4DEC" w:rsidP="000A08F3">
      <w:pPr>
        <w:ind w:firstLine="426"/>
        <w:rPr>
          <w:del w:id="392" w:author="eduardo" w:date="2022-05-19T21:04:00Z"/>
        </w:rPr>
      </w:pPr>
      <w:del w:id="393" w:author="eduardo" w:date="2022-05-19T20:59:00Z">
        <w:r w:rsidDel="006512E4">
          <w:delText>H</w:delText>
        </w:r>
        <w:r w:rsidR="00753580" w:rsidDel="006512E4">
          <w:delText xml:space="preserve">á claramente uma reversão da correlação </w:delText>
        </w:r>
        <w:r w:rsidDel="006512E4">
          <w:delText>sob</w:delText>
        </w:r>
        <w:r w:rsidR="00753580" w:rsidDel="006512E4">
          <w:delText xml:space="preserve"> a presença da pandemia entre os grupos 2, 3, e 4</w:delText>
        </w:r>
        <w:r w:rsidR="0076402F" w:rsidDel="006512E4">
          <w:delText xml:space="preserve"> </w:delText>
        </w:r>
        <w:r w:rsidR="00B76E44" w:rsidDel="006512E4">
          <w:delText xml:space="preserve">quando comparado a presença ou ausência da pandemia entre </w:delText>
        </w:r>
        <w:r w:rsidR="00B76E44" w:rsidRPr="00FB607E" w:rsidDel="006512E4">
          <w:rPr>
            <w:i/>
            <w:iCs/>
          </w:rPr>
          <w:delText>ladder_score</w:delText>
        </w:r>
        <w:r w:rsidR="00B76E44" w:rsidDel="006512E4">
          <w:delText xml:space="preserve"> e </w:delText>
        </w:r>
        <w:r w:rsidR="00B76E44" w:rsidRPr="00FB607E" w:rsidDel="006512E4">
          <w:rPr>
            <w:i/>
            <w:iCs/>
          </w:rPr>
          <w:delText>healthy_exp</w:delText>
        </w:r>
        <w:r w:rsidR="00B76E44" w:rsidDel="006512E4">
          <w:delText xml:space="preserve">, </w:delText>
        </w:r>
        <w:r w:rsidR="0076402F" w:rsidDel="006512E4">
          <w:delText>embora haja</w:delText>
        </w:r>
        <w:r w:rsidR="00B83F33" w:rsidDel="006512E4">
          <w:delText xml:space="preserve"> não </w:delText>
        </w:r>
        <w:r w:rsidR="0076402F" w:rsidDel="006512E4">
          <w:delText>ocorrência</w:delText>
        </w:r>
        <w:r w:rsidR="00B83F33" w:rsidDel="006512E4">
          <w:delText xml:space="preserve"> no grupo 1 </w:delText>
        </w:r>
        <w:r w:rsidR="0076402F" w:rsidDel="006512E4">
          <w:delText>deste</w:delText>
        </w:r>
        <w:r w:rsidR="00B83F33" w:rsidDel="006512E4">
          <w:delText xml:space="preserve"> padrão </w:delText>
        </w:r>
        <w:r w:rsidR="0076402F" w:rsidDel="006512E4">
          <w:delText>identificado</w:delText>
        </w:r>
        <w:r w:rsidR="00B83F33" w:rsidDel="006512E4">
          <w:delText>.</w:delText>
        </w:r>
        <w:r w:rsidR="001C4558" w:rsidDel="006512E4">
          <w:delText xml:space="preserve"> </w:delText>
        </w:r>
        <w:r w:rsidR="009A0731" w:rsidDel="006512E4">
          <w:delText>Provavelmente</w:delText>
        </w:r>
        <w:r w:rsidR="00B83F33" w:rsidDel="006512E4">
          <w:delText xml:space="preserve"> a </w:delText>
        </w:r>
        <w:commentRangeStart w:id="394"/>
        <w:r w:rsidR="00B83F33" w:rsidDel="006512E4">
          <w:delText xml:space="preserve">refação </w:delText>
        </w:r>
        <w:commentRangeEnd w:id="394"/>
        <w:r w:rsidR="00E32C94" w:rsidDel="006512E4">
          <w:rPr>
            <w:rStyle w:val="Refdecomentrio"/>
          </w:rPr>
          <w:commentReference w:id="394"/>
        </w:r>
        <w:r w:rsidR="00B83F33" w:rsidDel="006512E4">
          <w:delText xml:space="preserve">da clusterização por outros critérios poderia ajudar a entender </w:delText>
        </w:r>
        <w:r w:rsidR="009A0731" w:rsidDel="006512E4">
          <w:delText>o possível comportamento da c</w:delText>
        </w:r>
      </w:del>
      <w:ins w:id="395" w:author="Gabriela Scur Almudi" w:date="2022-05-19T11:23:00Z">
        <w:del w:id="396" w:author="eduardo" w:date="2022-05-19T20:59:00Z">
          <w:r w:rsidR="00E32C94" w:rsidDel="006512E4">
            <w:delText>C</w:delText>
          </w:r>
        </w:del>
      </w:ins>
      <w:del w:id="397" w:author="eduardo" w:date="2022-05-19T20:59:00Z">
        <w:r w:rsidR="009A0731" w:rsidDel="006512E4">
          <w:delText>ovid</w:delText>
        </w:r>
      </w:del>
      <w:ins w:id="398" w:author="Gabriela Scur Almudi" w:date="2022-05-19T11:24:00Z">
        <w:del w:id="399" w:author="eduardo" w:date="2022-05-19T20:59:00Z">
          <w:r w:rsidR="00E32C94" w:rsidDel="006512E4">
            <w:delText>-19</w:delText>
          </w:r>
        </w:del>
      </w:ins>
      <w:del w:id="400" w:author="eduardo" w:date="2022-05-19T20:59:00Z">
        <w:r w:rsidR="009A0731" w:rsidDel="006512E4">
          <w:delText xml:space="preserve">, </w:delText>
        </w:r>
        <w:r w:rsidR="00DC4C98" w:rsidDel="006512E4">
          <w:delText xml:space="preserve">ou mesmo a inserção de outras variáveis independenters de caráter econômico e de qualidade de vida dos países para que fossem novamente avaliados na presença ou ausência da pandemia. </w:delText>
        </w:r>
      </w:del>
    </w:p>
    <w:p w14:paraId="7238B00A" w14:textId="77777777" w:rsidR="00DC4C98" w:rsidRDefault="00DC4C98" w:rsidP="000A08F3">
      <w:pPr>
        <w:ind w:firstLine="426"/>
      </w:pPr>
    </w:p>
    <w:p w14:paraId="1A08F2C8" w14:textId="77777777" w:rsidR="00A076B5" w:rsidRDefault="00DC4C98" w:rsidP="000A08F3">
      <w:pPr>
        <w:ind w:firstLine="426"/>
        <w:rPr>
          <w:ins w:id="401" w:author="eduardo" w:date="2022-05-19T21:01:00Z"/>
        </w:rPr>
      </w:pPr>
      <w:r>
        <w:t>Em suma</w:t>
      </w:r>
      <w:r w:rsidR="009A0731">
        <w:t xml:space="preserve"> os indícios </w:t>
      </w:r>
      <w:r>
        <w:t>apresentados pela</w:t>
      </w:r>
      <w:r w:rsidR="009A0731">
        <w:t xml:space="preserve"> distribuição </w:t>
      </w:r>
      <w:r>
        <w:t xml:space="preserve">dos dados e comportamento das retas, </w:t>
      </w:r>
      <w:r w:rsidR="00FE2DC7">
        <w:t>dos diferentes grupos</w:t>
      </w:r>
      <w:r w:rsidR="009A0731">
        <w:t xml:space="preserve"> de cluster</w:t>
      </w:r>
      <w:r w:rsidR="00FE2DC7">
        <w:t>,</w:t>
      </w:r>
      <w:r w:rsidR="009A0731">
        <w:t xml:space="preserve"> leva a crer que os efeitos </w:t>
      </w:r>
      <w:r w:rsidR="00FE2DC7">
        <w:t>sentidos pela presença da pandemia</w:t>
      </w:r>
      <w:r w:rsidR="009A0731">
        <w:t xml:space="preserve"> foram mais granulares</w:t>
      </w:r>
      <w:r w:rsidR="00FE2DC7">
        <w:t xml:space="preserve"> do que os dados avaliados puderam captar</w:t>
      </w:r>
      <w:r w:rsidR="009A0731">
        <w:t xml:space="preserve">, variando de país para país </w:t>
      </w:r>
      <w:r w:rsidR="00FE2DC7">
        <w:t xml:space="preserve">provavelmente por outras especificidades inerentes a cada um deles </w:t>
      </w:r>
      <w:r w:rsidR="009A0731">
        <w:t xml:space="preserve">do que necessariamente pelas variáveis </w:t>
      </w:r>
      <w:proofErr w:type="spellStart"/>
      <w:r w:rsidR="009A0731" w:rsidRPr="00FB607E">
        <w:rPr>
          <w:i/>
          <w:iCs/>
        </w:rPr>
        <w:t>log_gdp</w:t>
      </w:r>
      <w:proofErr w:type="spellEnd"/>
      <w:r w:rsidR="009A0731">
        <w:t xml:space="preserve"> ou </w:t>
      </w:r>
      <w:proofErr w:type="spellStart"/>
      <w:r w:rsidR="009A0731" w:rsidRPr="00FB607E">
        <w:rPr>
          <w:i/>
          <w:iCs/>
        </w:rPr>
        <w:t>healthy_exp</w:t>
      </w:r>
      <w:proofErr w:type="spellEnd"/>
      <w:r w:rsidR="00FE2DC7">
        <w:t xml:space="preserve"> aqui avaliadas</w:t>
      </w:r>
      <w:r w:rsidR="00B83F33">
        <w:t xml:space="preserve">. </w:t>
      </w:r>
    </w:p>
    <w:p w14:paraId="25A83E06" w14:textId="589E0EFD" w:rsidR="009A0731" w:rsidDel="00740F4E" w:rsidRDefault="009A0731" w:rsidP="000A08F3">
      <w:pPr>
        <w:ind w:firstLine="426"/>
        <w:rPr>
          <w:del w:id="402" w:author="eduardo" w:date="2022-05-19T21:04:00Z"/>
        </w:rPr>
      </w:pPr>
    </w:p>
    <w:p w14:paraId="42B1D69B" w14:textId="6FB5E486" w:rsidR="00740F4E" w:rsidRDefault="00740F4E" w:rsidP="000A46BE">
      <w:pPr>
        <w:spacing w:line="360" w:lineRule="auto"/>
        <w:ind w:firstLine="709"/>
        <w:rPr>
          <w:ins w:id="403" w:author="eduardo" w:date="2022-05-20T16:48:00Z"/>
        </w:rPr>
      </w:pPr>
    </w:p>
    <w:p w14:paraId="300CD69A" w14:textId="7F19F8B7" w:rsidR="00740F4E" w:rsidRDefault="00740F4E" w:rsidP="000A46BE">
      <w:pPr>
        <w:spacing w:line="360" w:lineRule="auto"/>
        <w:ind w:firstLine="709"/>
        <w:rPr>
          <w:ins w:id="404" w:author="eduardo" w:date="2022-05-20T16:48:00Z"/>
        </w:rPr>
      </w:pPr>
    </w:p>
    <w:p w14:paraId="2267776C" w14:textId="77777777" w:rsidR="00740F4E" w:rsidRDefault="00740F4E" w:rsidP="000A46BE">
      <w:pPr>
        <w:spacing w:line="360" w:lineRule="auto"/>
        <w:ind w:firstLine="709"/>
        <w:rPr>
          <w:ins w:id="405" w:author="eduardo" w:date="2022-05-20T16:48:00Z"/>
        </w:rPr>
      </w:pPr>
    </w:p>
    <w:p w14:paraId="4CD20798" w14:textId="77777777" w:rsidR="00374CD6" w:rsidRDefault="00374CD6" w:rsidP="000A08F3">
      <w:pPr>
        <w:ind w:firstLine="426"/>
        <w:rPr>
          <w:ins w:id="406" w:author="eduardo" w:date="2022-05-19T21:04:00Z"/>
        </w:rPr>
      </w:pPr>
    </w:p>
    <w:p w14:paraId="2800EB6E" w14:textId="46549EEC" w:rsidR="005154B6" w:rsidRDefault="005154B6" w:rsidP="000A46BE">
      <w:pPr>
        <w:spacing w:line="360" w:lineRule="auto"/>
        <w:ind w:firstLine="709"/>
        <w:rPr>
          <w:color w:val="000000"/>
        </w:rPr>
      </w:pPr>
    </w:p>
    <w:p w14:paraId="62569BBF" w14:textId="2AAB5EC1" w:rsidR="000A46BE" w:rsidRDefault="000A46BE" w:rsidP="000A46BE">
      <w:pPr>
        <w:pStyle w:val="PargrafodaLista"/>
        <w:spacing w:line="360" w:lineRule="auto"/>
        <w:ind w:left="0"/>
        <w:jc w:val="left"/>
        <w:rPr>
          <w:b/>
        </w:rPr>
      </w:pPr>
      <w:r w:rsidRPr="009629EB">
        <w:rPr>
          <w:b/>
        </w:rPr>
        <w:lastRenderedPageBreak/>
        <w:t>Resultados e Discussão</w:t>
      </w:r>
    </w:p>
    <w:p w14:paraId="2FA1D4E4" w14:textId="77777777" w:rsidR="000A46BE" w:rsidRPr="009629EB" w:rsidDel="00374CD6" w:rsidRDefault="000A46BE" w:rsidP="000A46BE">
      <w:pPr>
        <w:pStyle w:val="PargrafodaLista"/>
        <w:spacing w:line="360" w:lineRule="auto"/>
        <w:ind w:left="0"/>
        <w:jc w:val="left"/>
        <w:rPr>
          <w:del w:id="407" w:author="eduardo" w:date="2022-05-19T21:05:00Z"/>
          <w:b/>
        </w:rPr>
      </w:pPr>
    </w:p>
    <w:p w14:paraId="59C7BF97" w14:textId="45072618" w:rsidR="0089638E" w:rsidDel="00374CD6" w:rsidRDefault="005154B6" w:rsidP="005154B6">
      <w:pPr>
        <w:pStyle w:val="PargrafodaLista"/>
        <w:spacing w:line="360" w:lineRule="auto"/>
        <w:ind w:left="0" w:firstLine="709"/>
        <w:rPr>
          <w:del w:id="408" w:author="eduardo" w:date="2022-05-19T21:05:00Z"/>
          <w:color w:val="C4BC96" w:themeColor="background2" w:themeShade="BF"/>
        </w:rPr>
      </w:pPr>
      <w:del w:id="409" w:author="eduardo" w:date="2022-05-19T21:05:00Z">
        <w:r w:rsidRPr="009F0740" w:rsidDel="00374CD6">
          <w:rPr>
            <w:color w:val="C4BC96" w:themeColor="background2" w:themeShade="BF"/>
          </w:rPr>
          <w:delText>Nesta seção devem ser apresentados, discutidos e interpretados os resultados obtidos no trabalho, ou seja, autores devem fazer uma discussão comparativa dos resultados do seu trabalho com aqueles existentes na literatura e elaborar uma análise crítica dos dados, destacando as limitações e pontos positivos dos resultados.</w:delText>
        </w:r>
      </w:del>
    </w:p>
    <w:p w14:paraId="16B52996" w14:textId="77777777" w:rsidR="00602B18" w:rsidRDefault="00602B18" w:rsidP="00602B18">
      <w:pPr>
        <w:ind w:firstLine="426"/>
      </w:pPr>
      <w:r>
        <w:t xml:space="preserve">Baseada na análise de duas hipóteses, essa pesquisa se propôs a responder: </w:t>
      </w:r>
    </w:p>
    <w:p w14:paraId="1B5C5D1C" w14:textId="77777777" w:rsidR="00602B18" w:rsidRDefault="00602B18" w:rsidP="00602B18">
      <w:pPr>
        <w:ind w:firstLine="426"/>
      </w:pPr>
    </w:p>
    <w:p w14:paraId="6780CB25" w14:textId="4B7324EC" w:rsidR="00602B18" w:rsidRDefault="00602B18" w:rsidP="00602B18">
      <w:pPr>
        <w:ind w:firstLine="426"/>
      </w:pPr>
      <w:r w:rsidRPr="007B5373">
        <w:rPr>
          <w:b/>
          <w:bCs/>
        </w:rPr>
        <w:t>H1:</w:t>
      </w:r>
      <w:r>
        <w:t xml:space="preserve"> É possível afirmar que as diferentes características sociais, de saúde, econômicas e outras variáveis que no geral definem a qualidade de vida dos países, impactam mais ou menos na percepção de bem-estar e felicidade das pessoas?</w:t>
      </w:r>
    </w:p>
    <w:p w14:paraId="52FE2DF2" w14:textId="3024C067" w:rsidR="00602B18" w:rsidRDefault="00602B18" w:rsidP="00602B18">
      <w:pPr>
        <w:ind w:firstLine="426"/>
      </w:pPr>
    </w:p>
    <w:p w14:paraId="050022BB" w14:textId="77777777" w:rsidR="00685553" w:rsidRDefault="00602B18" w:rsidP="00602B18">
      <w:pPr>
        <w:ind w:firstLine="426"/>
        <w:rPr>
          <w:ins w:id="410" w:author="eduardo" w:date="2022-05-20T15:10:00Z"/>
        </w:rPr>
      </w:pPr>
      <w:r>
        <w:t xml:space="preserve">De fato, toda evidência estatística gerada apresenta significância para relação entre a variável dependente de felicidade e os indicadores de qualidade de vida </w:t>
      </w:r>
      <w:proofErr w:type="spellStart"/>
      <w:r w:rsidRPr="00FB607E">
        <w:rPr>
          <w:i/>
          <w:iCs/>
        </w:rPr>
        <w:t>log</w:t>
      </w:r>
      <w:r w:rsidR="00CA2D56" w:rsidRPr="00FB607E">
        <w:rPr>
          <w:i/>
          <w:iCs/>
        </w:rPr>
        <w:t>_gdp</w:t>
      </w:r>
      <w:proofErr w:type="spellEnd"/>
      <w:r w:rsidR="00CA2D56">
        <w:t xml:space="preserve"> e </w:t>
      </w:r>
      <w:proofErr w:type="spellStart"/>
      <w:r w:rsidR="00CA2D56" w:rsidRPr="00FB607E">
        <w:rPr>
          <w:i/>
          <w:iCs/>
        </w:rPr>
        <w:t>heatlhy_exp</w:t>
      </w:r>
      <w:proofErr w:type="spellEnd"/>
      <w:r w:rsidR="00CA2D56">
        <w:t xml:space="preserve">. Há uma forte congruência teórica entre se sentir mais ou menos feliz a depender do que o seu contexto social ou no caso </w:t>
      </w:r>
      <w:r w:rsidR="007921E6">
        <w:t xml:space="preserve">no que o </w:t>
      </w:r>
      <w:r w:rsidR="00CA2D56">
        <w:t>seu país, é capaz de prover</w:t>
      </w:r>
      <w:ins w:id="411" w:author="eduardo" w:date="2022-05-20T15:09:00Z">
        <w:r w:rsidR="00685553">
          <w:t>, e apesar de óbvia a sentença, era preciso testá-la estatisticamente para entender se de fato seria possível seguir com os dados disponíveis e pr</w:t>
        </w:r>
      </w:ins>
      <w:ins w:id="412" w:author="eduardo" w:date="2022-05-20T15:10:00Z">
        <w:r w:rsidR="00685553">
          <w:t xml:space="preserve">eviamente </w:t>
        </w:r>
      </w:ins>
      <w:ins w:id="413" w:author="eduardo" w:date="2022-05-20T15:09:00Z">
        <w:r w:rsidR="00685553">
          <w:t>selecionados</w:t>
        </w:r>
      </w:ins>
      <w:r w:rsidR="00CA2D56">
        <w:t xml:space="preserve">. </w:t>
      </w:r>
    </w:p>
    <w:p w14:paraId="43292B79" w14:textId="77777777" w:rsidR="00685553" w:rsidRDefault="00685553" w:rsidP="00602B18">
      <w:pPr>
        <w:ind w:firstLine="426"/>
        <w:rPr>
          <w:ins w:id="414" w:author="eduardo" w:date="2022-05-20T15:10:00Z"/>
        </w:rPr>
      </w:pPr>
    </w:p>
    <w:p w14:paraId="1FFDE468" w14:textId="573DDDAE" w:rsidR="004837F4" w:rsidRDefault="004837F4" w:rsidP="00602B18">
      <w:pPr>
        <w:ind w:firstLine="426"/>
      </w:pPr>
      <w:r>
        <w:t>Seguindo essa lógica, se a pandemia surge como evento de efeito global e proporciona para todos um impacto na realidade de vida do coletivo, é esperado naturalmente que no ano de 2020</w:t>
      </w:r>
      <w:r w:rsidR="007921E6">
        <w:t>,</w:t>
      </w:r>
      <w:r>
        <w:t xml:space="preserve"> sob presença d</w:t>
      </w:r>
      <w:del w:id="415" w:author="Gabriela Scur Almudi" w:date="2022-05-19T11:29:00Z">
        <w:r w:rsidDel="00F74CF6">
          <w:delText>o</w:delText>
        </w:r>
      </w:del>
      <w:ins w:id="416" w:author="Gabriela Scur Almudi" w:date="2022-05-19T11:29:00Z">
        <w:r w:rsidR="00F74CF6">
          <w:t>a</w:t>
        </w:r>
      </w:ins>
      <w:r>
        <w:t xml:space="preserve"> </w:t>
      </w:r>
      <w:del w:id="417" w:author="Gabriela Scur Almudi" w:date="2022-05-19T11:29:00Z">
        <w:r w:rsidDel="00F74CF6">
          <w:delText>c</w:delText>
        </w:r>
      </w:del>
      <w:ins w:id="418" w:author="Gabriela Scur Almudi" w:date="2022-05-19T11:29:00Z">
        <w:r w:rsidR="00F74CF6">
          <w:t>C</w:t>
        </w:r>
      </w:ins>
      <w:r>
        <w:t>ovid</w:t>
      </w:r>
      <w:ins w:id="419" w:author="Gabriela Scur Almudi" w:date="2022-05-19T11:29:00Z">
        <w:r w:rsidR="00F74CF6">
          <w:t>-19</w:t>
        </w:r>
      </w:ins>
      <w:r>
        <w:t xml:space="preserve">, que todos os países tenham </w:t>
      </w:r>
      <w:r w:rsidR="007921E6">
        <w:t xml:space="preserve">sua felicidade alterada em algum grau, variando esse grau justamente pela capacidade de estar mais ou menos preparado para essa catástrofe, a depender justamente dos recursos que garantem a qualidade de vida em cada país. </w:t>
      </w:r>
      <w:del w:id="420" w:author="eduardo" w:date="2022-05-20T15:11:00Z">
        <w:r w:rsidR="007921E6" w:rsidDel="00685553">
          <w:delText>Seria naturalmente esperado que a</w:delText>
        </w:r>
      </w:del>
      <w:ins w:id="421" w:author="eduardo" w:date="2022-05-20T15:11:00Z">
        <w:r w:rsidR="00685553">
          <w:t>A</w:t>
        </w:r>
      </w:ins>
      <w:r w:rsidR="007921E6">
        <w:t xml:space="preserve"> pandemia </w:t>
      </w:r>
      <w:ins w:id="422" w:author="eduardo" w:date="2022-05-20T15:11:00Z">
        <w:r w:rsidR="00685553">
          <w:t xml:space="preserve">deveria </w:t>
        </w:r>
      </w:ins>
      <w:del w:id="423" w:author="eduardo" w:date="2022-05-20T15:11:00Z">
        <w:r w:rsidR="007921E6" w:rsidDel="00685553">
          <w:delText xml:space="preserve">provocasse </w:delText>
        </w:r>
      </w:del>
      <w:ins w:id="424" w:author="eduardo" w:date="2022-05-20T15:11:00Z">
        <w:r w:rsidR="00685553">
          <w:t>provoca</w:t>
        </w:r>
        <w:r w:rsidR="00685553">
          <w:t>r</w:t>
        </w:r>
        <w:r w:rsidR="00685553">
          <w:t xml:space="preserve"> </w:t>
        </w:r>
      </w:ins>
      <w:r w:rsidR="007921E6">
        <w:t>efeitos na felicidade</w:t>
      </w:r>
      <w:r w:rsidR="00E52785">
        <w:t xml:space="preserve"> das pessoas em maior ou meno</w:t>
      </w:r>
      <w:del w:id="425" w:author="Gabriela Scur Almudi" w:date="2022-05-19T11:30:00Z">
        <w:r w:rsidR="00E52785" w:rsidDel="00F74CF6">
          <w:delText>s</w:delText>
        </w:r>
      </w:del>
      <w:ins w:id="426" w:author="Gabriela Scur Almudi" w:date="2022-05-19T11:30:00Z">
        <w:r w:rsidR="00F74CF6">
          <w:t>r</w:t>
        </w:r>
      </w:ins>
      <w:r w:rsidR="00E52785">
        <w:t xml:space="preserve"> grau a depender de onde vivem, o que leva a segunda hipótese:</w:t>
      </w:r>
    </w:p>
    <w:p w14:paraId="42EFCE72" w14:textId="77777777" w:rsidR="00602B18" w:rsidRDefault="00602B18" w:rsidP="00602B18">
      <w:pPr>
        <w:ind w:firstLine="426"/>
      </w:pPr>
    </w:p>
    <w:p w14:paraId="7C357F24" w14:textId="7C1B90A5" w:rsidR="00602B18" w:rsidRDefault="00602B18" w:rsidP="00602B18">
      <w:pPr>
        <w:ind w:firstLine="426"/>
      </w:pPr>
      <w:r w:rsidRPr="007B5373">
        <w:rPr>
          <w:b/>
          <w:bCs/>
        </w:rPr>
        <w:t>H2:</w:t>
      </w:r>
      <w:r>
        <w:t xml:space="preserve"> Se de fato há consistência na H1, é possível afirmar que a percepção de bem-estar das pessoas mudou de forma significante a depender de seu país, em função da pandemia do ano de 2020, se comparado a um período sem pandemia? </w:t>
      </w:r>
    </w:p>
    <w:p w14:paraId="48891216" w14:textId="66114135" w:rsidR="00E52785" w:rsidRDefault="00E52785" w:rsidP="00602B18">
      <w:pPr>
        <w:ind w:firstLine="426"/>
      </w:pPr>
    </w:p>
    <w:p w14:paraId="0009B4D0" w14:textId="77777777" w:rsidR="0066020F" w:rsidRDefault="00E52785" w:rsidP="00602B18">
      <w:pPr>
        <w:ind w:firstLine="426"/>
        <w:rPr>
          <w:ins w:id="427" w:author="eduardo" w:date="2022-05-19T21:11:00Z"/>
        </w:rPr>
      </w:pPr>
      <w:r w:rsidRPr="00F13749">
        <w:t>Nesse</w:t>
      </w:r>
      <w:r>
        <w:t xml:space="preserve"> ponto, a teoria parece</w:t>
      </w:r>
      <w:r w:rsidR="003F6F0A">
        <w:t xml:space="preserve"> num primeiro momento</w:t>
      </w:r>
      <w:r>
        <w:t xml:space="preserve"> incisiva</w:t>
      </w:r>
      <w:r w:rsidR="003F6F0A">
        <w:t xml:space="preserve"> em afirmar que sim, países com problemas econômicos e menos recursos para garantir a qualidade de vida de seus habitantes vão sentir mais os efeitos da pandemia, e seria esperado que isso se refletisse também na felicidade das pessoas que ali estão vivendo. Embora pareça óbvia a afirmação, pelo menos na leitura da felicidade das pessoas, isso não foi o que realmente aconteceu. Não foi constatado um padrão através das análises que pudesse explicar essa relação</w:t>
      </w:r>
      <w:del w:id="428" w:author="Gabriela Scur Almudi" w:date="2022-05-19T11:32:00Z">
        <w:r w:rsidR="003F6F0A" w:rsidDel="00F74CF6">
          <w:delText>;</w:delText>
        </w:r>
      </w:del>
      <w:ins w:id="429" w:author="Gabriela Scur Almudi" w:date="2022-05-19T11:32:00Z">
        <w:r w:rsidR="00F74CF6">
          <w:t xml:space="preserve">. </w:t>
        </w:r>
      </w:ins>
    </w:p>
    <w:p w14:paraId="1229C5AE" w14:textId="77777777" w:rsidR="0066020F" w:rsidRDefault="0066020F" w:rsidP="00602B18">
      <w:pPr>
        <w:ind w:firstLine="426"/>
        <w:rPr>
          <w:ins w:id="430" w:author="eduardo" w:date="2022-05-19T21:11:00Z"/>
        </w:rPr>
      </w:pPr>
    </w:p>
    <w:p w14:paraId="5FBCAAA4" w14:textId="40AABF88" w:rsidR="00E82CDD" w:rsidRDefault="0018506D" w:rsidP="00602B18">
      <w:pPr>
        <w:ind w:firstLine="426"/>
        <w:rPr>
          <w:ins w:id="431" w:author="eduardo" w:date="2022-05-19T22:06:00Z"/>
        </w:rPr>
      </w:pPr>
      <w:ins w:id="432" w:author="eduardo" w:date="2022-05-19T21:07:00Z">
        <w:r>
          <w:t>Essa pesquisa consegu</w:t>
        </w:r>
      </w:ins>
      <w:ins w:id="433" w:author="eduardo" w:date="2022-05-19T21:08:00Z">
        <w:r>
          <w:t>iu demonstrar, em algum grau, que deve haver algum efeito da pandemia sobre a felicidade</w:t>
        </w:r>
      </w:ins>
      <w:ins w:id="434" w:author="eduardo" w:date="2022-05-19T21:11:00Z">
        <w:r w:rsidR="0066020F">
          <w:t xml:space="preserve"> quando observados so</w:t>
        </w:r>
      </w:ins>
      <w:ins w:id="435" w:author="eduardo" w:date="2022-05-19T21:12:00Z">
        <w:r w:rsidR="0066020F">
          <w:t xml:space="preserve">b a ótima das variáveis aqui testadas. </w:t>
        </w:r>
      </w:ins>
      <w:del w:id="436" w:author="Gabriela Scur Almudi" w:date="2022-05-19T11:32:00Z">
        <w:r w:rsidR="003F6F0A" w:rsidDel="00F74CF6">
          <w:delText xml:space="preserve"> </w:delText>
        </w:r>
        <w:commentRangeStart w:id="437"/>
        <w:commentRangeStart w:id="438"/>
        <w:r w:rsidR="00F92CE0" w:rsidDel="00F74CF6">
          <w:delText>a</w:delText>
        </w:r>
      </w:del>
      <w:ins w:id="439" w:author="Gabriela Scur Almudi" w:date="2022-05-19T11:32:00Z">
        <w:del w:id="440" w:author="eduardo" w:date="2022-05-19T21:08:00Z">
          <w:r w:rsidR="00F74CF6" w:rsidDel="0018506D">
            <w:delText>A</w:delText>
          </w:r>
        </w:del>
      </w:ins>
      <w:ins w:id="441" w:author="eduardo" w:date="2022-05-19T21:12:00Z">
        <w:r w:rsidR="0066020F">
          <w:t>O</w:t>
        </w:r>
      </w:ins>
      <w:ins w:id="442" w:author="eduardo" w:date="2022-05-19T21:09:00Z">
        <w:r>
          <w:t xml:space="preserve"> “</w:t>
        </w:r>
      </w:ins>
      <w:ins w:id="443" w:author="eduardo" w:date="2022-05-19T21:08:00Z">
        <w:r>
          <w:t>dist</w:t>
        </w:r>
      </w:ins>
      <w:ins w:id="444" w:author="eduardo" w:date="2022-05-19T21:09:00Z">
        <w:r>
          <w:t>úr</w:t>
        </w:r>
      </w:ins>
      <w:ins w:id="445" w:author="eduardo" w:date="2022-05-19T21:08:00Z">
        <w:r>
          <w:t xml:space="preserve">bio" </w:t>
        </w:r>
      </w:ins>
      <w:ins w:id="446" w:author="eduardo" w:date="2022-05-19T21:09:00Z">
        <w:r>
          <w:t xml:space="preserve">na distribuição </w:t>
        </w:r>
      </w:ins>
      <w:del w:id="447" w:author="eduardo" w:date="2022-05-19T21:09:00Z">
        <w:r w:rsidR="00F92CE0" w:rsidDel="0018506D">
          <w:delText xml:space="preserve"> distribuição </w:delText>
        </w:r>
      </w:del>
      <w:r w:rsidR="00F92CE0">
        <w:t xml:space="preserve">dos dados </w:t>
      </w:r>
      <w:ins w:id="448" w:author="eduardo" w:date="2022-05-19T21:09:00Z">
        <w:r>
          <w:t>de 2020</w:t>
        </w:r>
      </w:ins>
      <w:ins w:id="449" w:author="eduardo" w:date="2022-05-19T21:12:00Z">
        <w:r w:rsidR="0066020F">
          <w:t>,</w:t>
        </w:r>
      </w:ins>
      <w:ins w:id="450" w:author="eduardo" w:date="2022-05-19T21:09:00Z">
        <w:r>
          <w:t xml:space="preserve"> quando comparado a 2019</w:t>
        </w:r>
      </w:ins>
      <w:ins w:id="451" w:author="eduardo" w:date="2022-05-19T21:12:00Z">
        <w:r w:rsidR="0066020F">
          <w:t>,</w:t>
        </w:r>
      </w:ins>
      <w:ins w:id="452" w:author="eduardo" w:date="2022-05-19T21:09:00Z">
        <w:r>
          <w:t xml:space="preserve"> </w:t>
        </w:r>
      </w:ins>
      <w:ins w:id="453" w:author="eduardo" w:date="2022-05-19T21:12:00Z">
        <w:r w:rsidR="0066020F">
          <w:t>aponta a presença de efeitos</w:t>
        </w:r>
      </w:ins>
      <w:ins w:id="454" w:author="eduardo" w:date="2022-05-19T22:05:00Z">
        <w:r w:rsidR="00E82CDD">
          <w:t xml:space="preserve"> da covid-19 sobre </w:t>
        </w:r>
        <w:proofErr w:type="spellStart"/>
        <w:r w:rsidR="00E82CDD" w:rsidRPr="00E82CDD">
          <w:rPr>
            <w:i/>
            <w:iCs/>
            <w:rPrChange w:id="455" w:author="eduardo" w:date="2022-05-19T22:06:00Z">
              <w:rPr/>
            </w:rPrChange>
          </w:rPr>
          <w:t>ladder_score</w:t>
        </w:r>
      </w:ins>
      <w:proofErr w:type="spellEnd"/>
      <w:ins w:id="456" w:author="eduardo" w:date="2022-05-19T21:10:00Z">
        <w:r>
          <w:t xml:space="preserve">. </w:t>
        </w:r>
      </w:ins>
      <w:del w:id="457" w:author="eduardo" w:date="2022-05-19T21:10:00Z">
        <w:r w:rsidR="00F92CE0" w:rsidDel="0018506D">
          <w:delText>e uma mudança aparente na felicidade das pessoas</w:delText>
        </w:r>
      </w:del>
      <w:ins w:id="458" w:author="Gabriela Scur Almudi" w:date="2022-05-19T11:32:00Z">
        <w:del w:id="459" w:author="eduardo" w:date="2022-05-19T21:10:00Z">
          <w:r w:rsidR="00F74CF6" w:rsidDel="0018506D">
            <w:delText>,</w:delText>
          </w:r>
        </w:del>
      </w:ins>
      <w:del w:id="460" w:author="eduardo" w:date="2022-05-19T21:10:00Z">
        <w:r w:rsidR="00F92CE0" w:rsidDel="0018506D">
          <w:delText xml:space="preserve"> de fato</w:delText>
        </w:r>
      </w:del>
      <w:ins w:id="461" w:author="Gabriela Scur Almudi" w:date="2022-05-19T11:32:00Z">
        <w:del w:id="462" w:author="eduardo" w:date="2022-05-19T21:10:00Z">
          <w:r w:rsidR="00F74CF6" w:rsidDel="0018506D">
            <w:delText>,</w:delText>
          </w:r>
        </w:del>
      </w:ins>
      <w:del w:id="463" w:author="eduardo" w:date="2022-05-19T21:10:00Z">
        <w:r w:rsidR="00F92CE0" w:rsidDel="0018506D">
          <w:delText xml:space="preserve"> foi demonstrada por este</w:delText>
        </w:r>
      </w:del>
      <w:ins w:id="464" w:author="Gabriela Scur Almudi" w:date="2022-05-19T11:34:00Z">
        <w:del w:id="465" w:author="eduardo" w:date="2022-05-19T21:10:00Z">
          <w:r w:rsidR="005A3C33" w:rsidDel="0018506D">
            <w:delText>a</w:delText>
          </w:r>
        </w:del>
      </w:ins>
      <w:del w:id="466" w:author="eduardo" w:date="2022-05-19T21:10:00Z">
        <w:r w:rsidR="00F92CE0" w:rsidDel="0018506D">
          <w:delText xml:space="preserve"> projeto</w:delText>
        </w:r>
      </w:del>
      <w:ins w:id="467" w:author="Gabriela Scur Almudi" w:date="2022-05-19T11:35:00Z">
        <w:del w:id="468" w:author="eduardo" w:date="2022-05-19T21:10:00Z">
          <w:r w:rsidR="005A3C33" w:rsidDel="0018506D">
            <w:delText>pesquisa</w:delText>
          </w:r>
        </w:del>
      </w:ins>
      <w:del w:id="469" w:author="eduardo" w:date="2022-05-19T21:10:00Z">
        <w:r w:rsidR="00F92CE0" w:rsidDel="0018506D">
          <w:delText xml:space="preserve">, ou seja, a pandemia mexeu </w:delText>
        </w:r>
      </w:del>
      <w:ins w:id="470" w:author="Gabriela Scur Almudi" w:date="2022-05-19T11:35:00Z">
        <w:del w:id="471" w:author="eduardo" w:date="2022-05-19T21:10:00Z">
          <w:r w:rsidR="005A3C33" w:rsidDel="0018506D">
            <w:delText xml:space="preserve">teve efeitos </w:delText>
          </w:r>
        </w:del>
      </w:ins>
      <w:del w:id="472" w:author="eduardo" w:date="2022-05-19T21:10:00Z">
        <w:r w:rsidR="00F92CE0" w:rsidDel="0018506D">
          <w:delText xml:space="preserve">com </w:delText>
        </w:r>
      </w:del>
      <w:ins w:id="473" w:author="Gabriela Scur Almudi" w:date="2022-05-19T11:35:00Z">
        <w:del w:id="474" w:author="eduardo" w:date="2022-05-19T21:10:00Z">
          <w:r w:rsidR="005A3C33" w:rsidDel="0018506D">
            <w:delText>n</w:delText>
          </w:r>
        </w:del>
      </w:ins>
      <w:del w:id="475" w:author="eduardo" w:date="2022-05-19T21:10:00Z">
        <w:r w:rsidR="00F92CE0" w:rsidDel="0018506D">
          <w:delText>a felicidade em alguns países.</w:delText>
        </w:r>
        <w:commentRangeEnd w:id="437"/>
        <w:r w:rsidR="005A3C33" w:rsidDel="0018506D">
          <w:rPr>
            <w:rStyle w:val="Refdecomentrio"/>
          </w:rPr>
          <w:commentReference w:id="437"/>
        </w:r>
        <w:commentRangeEnd w:id="438"/>
        <w:r w:rsidDel="0018506D">
          <w:rPr>
            <w:rStyle w:val="Refdecomentrio"/>
          </w:rPr>
          <w:commentReference w:id="438"/>
        </w:r>
        <w:r w:rsidR="00F92CE0" w:rsidDel="0018506D">
          <w:delText xml:space="preserve"> </w:delText>
        </w:r>
      </w:del>
      <w:r w:rsidR="00F92CE0">
        <w:t>O ponto</w:t>
      </w:r>
      <w:del w:id="476" w:author="eduardo" w:date="2022-05-19T22:06:00Z">
        <w:r w:rsidR="00F92CE0" w:rsidDel="00E82CDD">
          <w:delText>,</w:delText>
        </w:r>
      </w:del>
      <w:r w:rsidR="00F92CE0">
        <w:t xml:space="preserve"> é que</w:t>
      </w:r>
      <w:ins w:id="477" w:author="eduardo" w:date="2022-05-19T22:06:00Z">
        <w:r w:rsidR="00E82CDD">
          <w:t>,</w:t>
        </w:r>
      </w:ins>
      <w:r w:rsidR="00F92CE0">
        <w:t xml:space="preserve"> esse </w:t>
      </w:r>
      <w:del w:id="478" w:author="eduardo" w:date="2022-05-19T22:06:00Z">
        <w:r w:rsidR="00F92CE0" w:rsidDel="00E82CDD">
          <w:delText xml:space="preserve">abalo </w:delText>
        </w:r>
      </w:del>
      <w:ins w:id="479" w:author="eduardo" w:date="2022-05-19T22:06:00Z">
        <w:r w:rsidR="00E82CDD">
          <w:t xml:space="preserve">efeito, </w:t>
        </w:r>
      </w:ins>
      <w:commentRangeStart w:id="480"/>
      <w:r w:rsidR="00F92CE0">
        <w:t>não foi uniforme entre os grupos</w:t>
      </w:r>
      <w:commentRangeEnd w:id="480"/>
      <w:r w:rsidR="005A3C33">
        <w:rPr>
          <w:rStyle w:val="Refdecomentrio"/>
        </w:rPr>
        <w:commentReference w:id="480"/>
      </w:r>
      <w:ins w:id="481" w:author="eduardo" w:date="2022-05-19T21:13:00Z">
        <w:r w:rsidR="0066020F">
          <w:t xml:space="preserve"> e</w:t>
        </w:r>
      </w:ins>
      <w:ins w:id="482" w:author="eduardo" w:date="2022-05-19T21:12:00Z">
        <w:r w:rsidR="0066020F">
          <w:t xml:space="preserve"> não apresenta padrão na média das observações</w:t>
        </w:r>
      </w:ins>
      <w:ins w:id="483" w:author="eduardo" w:date="2022-05-19T21:10:00Z">
        <w:r>
          <w:t xml:space="preserve">; ele </w:t>
        </w:r>
      </w:ins>
      <w:ins w:id="484" w:author="eduardo" w:date="2022-05-19T21:13:00Z">
        <w:r w:rsidR="0066020F">
          <w:t xml:space="preserve">parece </w:t>
        </w:r>
      </w:ins>
      <w:ins w:id="485" w:author="eduardo" w:date="2022-05-19T21:10:00Z">
        <w:r>
          <w:t>se apresenta</w:t>
        </w:r>
      </w:ins>
      <w:ins w:id="486" w:author="eduardo" w:date="2022-05-19T21:13:00Z">
        <w:r w:rsidR="0066020F">
          <w:t>r</w:t>
        </w:r>
      </w:ins>
      <w:ins w:id="487" w:author="eduardo" w:date="2022-05-19T21:10:00Z">
        <w:r>
          <w:t xml:space="preserve"> de forma ainda mais granular, sugerindo </w:t>
        </w:r>
      </w:ins>
      <w:ins w:id="488" w:author="eduardo" w:date="2022-05-19T21:13:00Z">
        <w:r w:rsidR="0066020F">
          <w:t xml:space="preserve">inclusive </w:t>
        </w:r>
      </w:ins>
      <w:ins w:id="489" w:author="eduardo" w:date="2022-05-19T21:10:00Z">
        <w:r>
          <w:t xml:space="preserve">que </w:t>
        </w:r>
        <w:r w:rsidR="0066020F">
          <w:t>possa variar de país pa</w:t>
        </w:r>
      </w:ins>
      <w:ins w:id="490" w:author="eduardo" w:date="2022-05-19T21:11:00Z">
        <w:r w:rsidR="0066020F">
          <w:t>ra país</w:t>
        </w:r>
      </w:ins>
      <w:r w:rsidR="00F92CE0">
        <w:t xml:space="preserve">. </w:t>
      </w:r>
      <w:ins w:id="491" w:author="eduardo" w:date="2022-05-19T22:08:00Z">
        <w:r w:rsidR="006A4CD7">
          <w:t>Em todos os 4 grupos era esperado que as retas da regressão</w:t>
        </w:r>
      </w:ins>
      <w:ins w:id="492" w:author="eduardo" w:date="2022-05-19T22:09:00Z">
        <w:r w:rsidR="006A4CD7">
          <w:t xml:space="preserve"> comparativa </w:t>
        </w:r>
      </w:ins>
      <w:ins w:id="493" w:author="eduardo" w:date="2022-05-19T22:08:00Z">
        <w:r w:rsidR="006A4CD7">
          <w:t>de 2019 com 2020 fossem</w:t>
        </w:r>
      </w:ins>
      <w:ins w:id="494" w:author="eduardo" w:date="2022-05-19T22:09:00Z">
        <w:r w:rsidR="006A4CD7">
          <w:t xml:space="preserve"> paralelas, ou algo próximo a isso, com a reta de 2020 abaixo </w:t>
        </w:r>
      </w:ins>
      <w:ins w:id="495" w:author="eduardo" w:date="2022-05-19T22:10:00Z">
        <w:r w:rsidR="006A4CD7">
          <w:t>da de 2019 e sugerindo menos felicidade durante a pandemia. A distância entre as retas talvez pudesse variar a depender do grupo, o que também é sugestivo</w:t>
        </w:r>
      </w:ins>
      <w:ins w:id="496" w:author="eduardo" w:date="2022-05-19T22:11:00Z">
        <w:r w:rsidR="006A4CD7">
          <w:t>: quanto melhor a qualidade de vida, menor o efeito de perda de felicidade esperado, mas a verdade é que nenhum deles apresentou algo próxi</w:t>
        </w:r>
      </w:ins>
      <w:ins w:id="497" w:author="eduardo" w:date="2022-05-19T22:12:00Z">
        <w:r w:rsidR="006A4CD7">
          <w:t xml:space="preserve">mo dessa correspondência, tendo o grupo 1, 2 e 3 suas linhas cruzadas inclusive e um destaque para o grupo 4, com menores índices de qualidade, </w:t>
        </w:r>
      </w:ins>
      <w:ins w:id="498" w:author="eduardo" w:date="2022-05-19T22:13:00Z">
        <w:r w:rsidR="006A4CD7">
          <w:t>com a felicidade até superior no ano de 2020 com a presença de pandemia.</w:t>
        </w:r>
      </w:ins>
    </w:p>
    <w:p w14:paraId="056AB80C" w14:textId="77777777" w:rsidR="00E82CDD" w:rsidRDefault="00E82CDD" w:rsidP="00602B18">
      <w:pPr>
        <w:ind w:firstLine="426"/>
        <w:rPr>
          <w:ins w:id="499" w:author="eduardo" w:date="2022-05-19T22:06:00Z"/>
        </w:rPr>
      </w:pPr>
    </w:p>
    <w:p w14:paraId="3D355639" w14:textId="24DFDC7F" w:rsidR="00A44702" w:rsidRDefault="00E82CDD" w:rsidP="00602B18">
      <w:pPr>
        <w:ind w:firstLine="426"/>
        <w:rPr>
          <w:ins w:id="500" w:author="eduardo" w:date="2022-05-20T15:49:00Z"/>
        </w:rPr>
      </w:pPr>
      <w:ins w:id="501" w:author="eduardo" w:date="2022-05-19T22:06:00Z">
        <w:r>
          <w:t xml:space="preserve">Houve então </w:t>
        </w:r>
      </w:ins>
      <w:commentRangeStart w:id="502"/>
      <w:commentRangeStart w:id="503"/>
      <w:commentRangeStart w:id="504"/>
      <w:del w:id="505" w:author="eduardo" w:date="2022-05-19T22:06:00Z">
        <w:r w:rsidR="00F92CE0" w:rsidRPr="00E82CDD" w:rsidDel="00E82CDD">
          <w:delText>A</w:delText>
        </w:r>
      </w:del>
      <w:ins w:id="506" w:author="eduardo" w:date="2022-05-19T22:06:00Z">
        <w:r w:rsidRPr="00E82CDD">
          <w:rPr>
            <w:rPrChange w:id="507" w:author="eduardo" w:date="2022-05-19T22:06:00Z">
              <w:rPr>
                <w:highlight w:val="yellow"/>
              </w:rPr>
            </w:rPrChange>
          </w:rPr>
          <w:t>a</w:t>
        </w:r>
      </w:ins>
      <w:r w:rsidR="003F6F0A" w:rsidRPr="00E82CDD">
        <w:t>par</w:t>
      </w:r>
      <w:r w:rsidR="003F6F0A">
        <w:t xml:space="preserve">entemente </w:t>
      </w:r>
      <w:del w:id="508" w:author="eduardo" w:date="2022-05-19T22:06:00Z">
        <w:r w:rsidR="00AC385D" w:rsidDel="00E82CDD">
          <w:delText>houve</w:delText>
        </w:r>
        <w:r w:rsidR="003F6F0A" w:rsidDel="00E82CDD">
          <w:delText xml:space="preserve"> </w:delText>
        </w:r>
      </w:del>
      <w:r w:rsidR="003F6F0A">
        <w:t>outras especificidades carregadas pelo período</w:t>
      </w:r>
      <w:r w:rsidR="00AC385D">
        <w:t xml:space="preserve"> que afetaram a percepção de felicidade </w:t>
      </w:r>
      <w:commentRangeEnd w:id="502"/>
      <w:r w:rsidR="005A3C33">
        <w:rPr>
          <w:rStyle w:val="Refdecomentrio"/>
        </w:rPr>
        <w:commentReference w:id="502"/>
      </w:r>
      <w:commentRangeEnd w:id="503"/>
      <w:r w:rsidR="002055C2">
        <w:rPr>
          <w:rStyle w:val="Refdecomentrio"/>
        </w:rPr>
        <w:commentReference w:id="503"/>
      </w:r>
      <w:commentRangeEnd w:id="504"/>
      <w:r w:rsidR="002055C2">
        <w:rPr>
          <w:rStyle w:val="Refdecomentrio"/>
        </w:rPr>
        <w:commentReference w:id="504"/>
      </w:r>
      <w:r w:rsidR="00AC385D">
        <w:t>de um ou outro país independente da estrutura social, econômica e dos seus recursos vigentes</w:t>
      </w:r>
      <w:ins w:id="509" w:author="eduardo" w:date="2022-05-19T22:07:00Z">
        <w:r w:rsidR="002D4A58">
          <w:t xml:space="preserve"> e que não puderam ser capturados pelos agrupamentos</w:t>
        </w:r>
      </w:ins>
      <w:r w:rsidR="00AC385D">
        <w:t xml:space="preserve">. </w:t>
      </w:r>
      <w:ins w:id="510" w:author="eduardo" w:date="2022-05-20T15:38:00Z">
        <w:r w:rsidR="00FE3FF5">
          <w:t xml:space="preserve">Para tal reflexão, vale mencionar o caso da Itália, um dos países mais afetados pela doença covid-19: </w:t>
        </w:r>
      </w:ins>
      <w:ins w:id="511" w:author="eduardo" w:date="2022-05-20T15:52:00Z">
        <w:r w:rsidR="00B17F6A">
          <w:t xml:space="preserve">A estrutura hospitalar e a qualidade nos atendimentos de saúde na Itália sofreram grandes pressões </w:t>
        </w:r>
      </w:ins>
      <w:ins w:id="512" w:author="eduardo" w:date="2022-05-20T15:54:00Z">
        <w:r w:rsidR="00B17F6A">
          <w:t xml:space="preserve">e desgastes </w:t>
        </w:r>
      </w:ins>
      <w:ins w:id="513" w:author="eduardo" w:date="2022-05-20T15:52:00Z">
        <w:r w:rsidR="00B17F6A">
          <w:t>com o aumento progressivo e exponencial de infectados</w:t>
        </w:r>
      </w:ins>
      <w:ins w:id="514" w:author="eduardo" w:date="2022-05-20T15:55:00Z">
        <w:r w:rsidR="00A721DE">
          <w:t>, se demonstrando até incapazes de lidar com a nova doença</w:t>
        </w:r>
      </w:ins>
      <w:ins w:id="515" w:author="eduardo" w:date="2022-05-20T15:52:00Z">
        <w:r w:rsidR="00B17F6A">
          <w:t xml:space="preserve"> </w:t>
        </w:r>
      </w:ins>
      <w:ins w:id="516" w:author="eduardo" w:date="2022-05-20T15:54:00Z">
        <w:r w:rsidR="00B17F6A">
          <w:t>(</w:t>
        </w:r>
      </w:ins>
      <w:proofErr w:type="spellStart"/>
      <w:ins w:id="517" w:author="eduardo" w:date="2022-05-20T15:52:00Z">
        <w:r w:rsidR="00B17F6A" w:rsidRPr="00E72E24">
          <w:rPr>
            <w:lang w:val="en-US"/>
          </w:rPr>
          <w:t>R</w:t>
        </w:r>
        <w:r w:rsidR="00B17F6A">
          <w:rPr>
            <w:lang w:val="en-US"/>
          </w:rPr>
          <w:t>emuzzi</w:t>
        </w:r>
        <w:proofErr w:type="spellEnd"/>
        <w:r w:rsidR="00B17F6A" w:rsidRPr="00E72E24">
          <w:rPr>
            <w:lang w:val="en-US"/>
          </w:rPr>
          <w:t xml:space="preserve">, A.; </w:t>
        </w:r>
        <w:proofErr w:type="spellStart"/>
        <w:r w:rsidR="00B17F6A" w:rsidRPr="00E72E24">
          <w:rPr>
            <w:lang w:val="en-US"/>
          </w:rPr>
          <w:t>R</w:t>
        </w:r>
        <w:r w:rsidR="00B17F6A">
          <w:rPr>
            <w:lang w:val="en-US"/>
          </w:rPr>
          <w:t>emuzzi</w:t>
        </w:r>
        <w:proofErr w:type="spellEnd"/>
        <w:r w:rsidR="00B17F6A" w:rsidRPr="00E72E24">
          <w:rPr>
            <w:lang w:val="en-US"/>
          </w:rPr>
          <w:t>, G.</w:t>
        </w:r>
        <w:r w:rsidR="00B17F6A">
          <w:rPr>
            <w:lang w:val="en-US"/>
          </w:rPr>
          <w:t xml:space="preserve"> 2020)</w:t>
        </w:r>
      </w:ins>
      <w:ins w:id="518" w:author="eduardo" w:date="2022-05-20T15:54:00Z">
        <w:r w:rsidR="00B17F6A">
          <w:t>.</w:t>
        </w:r>
      </w:ins>
      <w:ins w:id="519" w:author="eduardo" w:date="2022-05-20T15:52:00Z">
        <w:r w:rsidR="00B17F6A">
          <w:t xml:space="preserve"> </w:t>
        </w:r>
      </w:ins>
      <w:ins w:id="520" w:author="eduardo" w:date="2022-05-20T15:53:00Z">
        <w:r w:rsidR="00B17F6A">
          <w:t>O</w:t>
        </w:r>
      </w:ins>
      <w:del w:id="521" w:author="eduardo" w:date="2022-05-20T15:38:00Z">
        <w:r w:rsidR="008B2875" w:rsidDel="00FE3FF5">
          <w:delText xml:space="preserve">Um exemplo seria a Itália, onde mesmo carregando </w:delText>
        </w:r>
      </w:del>
      <w:ins w:id="522" w:author="Gabriela Scur Almudi" w:date="2022-05-19T11:37:00Z">
        <w:del w:id="523" w:author="eduardo" w:date="2022-05-20T15:38:00Z">
          <w:r w:rsidR="005A3C33" w:rsidDel="00FE3FF5">
            <w:delText xml:space="preserve">tendo </w:delText>
          </w:r>
        </w:del>
      </w:ins>
      <w:del w:id="524" w:author="eduardo" w:date="2022-05-20T15:38:00Z">
        <w:r w:rsidR="008B2875" w:rsidDel="00FE3FF5">
          <w:delText>altos índices econômicos e de qualidade de vida, foi muito impactada pela alta mortalidade por c</w:delText>
        </w:r>
      </w:del>
      <w:ins w:id="525" w:author="Gabriela Scur Almudi" w:date="2022-05-19T11:37:00Z">
        <w:del w:id="526" w:author="eduardo" w:date="2022-05-20T15:38:00Z">
          <w:r w:rsidR="005A3C33" w:rsidDel="00FE3FF5">
            <w:delText>C</w:delText>
          </w:r>
        </w:del>
      </w:ins>
      <w:del w:id="527" w:author="eduardo" w:date="2022-05-20T15:38:00Z">
        <w:r w:rsidR="008B2875" w:rsidDel="00FE3FF5">
          <w:delText>ovid</w:delText>
        </w:r>
      </w:del>
      <w:ins w:id="528" w:author="Gabriela Scur Almudi" w:date="2022-05-19T11:37:00Z">
        <w:del w:id="529" w:author="eduardo" w:date="2022-05-20T15:38:00Z">
          <w:r w:rsidR="005A3C33" w:rsidDel="00FE3FF5">
            <w:delText>-19</w:delText>
          </w:r>
        </w:del>
      </w:ins>
      <w:del w:id="530" w:author="eduardo" w:date="2022-05-20T15:38:00Z">
        <w:r w:rsidR="008B2875" w:rsidDel="00FE3FF5">
          <w:delText xml:space="preserve"> no início da pandemia (muito mais inclusive que países africanos de elevada pobreza). </w:delText>
        </w:r>
      </w:del>
      <w:ins w:id="531" w:author="eduardo" w:date="2022-05-20T15:16:00Z">
        <w:r w:rsidR="00EA650F">
          <w:t xml:space="preserve"> país</w:t>
        </w:r>
      </w:ins>
      <w:ins w:id="532" w:author="eduardo" w:date="2022-05-20T15:38:00Z">
        <w:r w:rsidR="00FE3FF5">
          <w:t>,</w:t>
        </w:r>
      </w:ins>
      <w:ins w:id="533" w:author="eduardo" w:date="2022-05-20T15:16:00Z">
        <w:r w:rsidR="00EA650F">
          <w:t xml:space="preserve"> que concentra </w:t>
        </w:r>
      </w:ins>
      <w:ins w:id="534" w:author="eduardo" w:date="2022-05-20T15:55:00Z">
        <w:r w:rsidR="00A721DE">
          <w:t xml:space="preserve">assim </w:t>
        </w:r>
      </w:ins>
      <w:ins w:id="535" w:author="eduardo" w:date="2022-05-20T15:38:00Z">
        <w:r w:rsidR="00FE3FF5">
          <w:t xml:space="preserve">uma </w:t>
        </w:r>
      </w:ins>
      <w:ins w:id="536" w:author="eduardo" w:date="2022-05-20T15:39:00Z">
        <w:r w:rsidR="00FE3FF5">
          <w:t xml:space="preserve">população </w:t>
        </w:r>
      </w:ins>
      <w:ins w:id="537" w:author="eduardo" w:date="2022-05-20T15:16:00Z">
        <w:r w:rsidR="00EA650F">
          <w:t xml:space="preserve">majoritariamente idosa, </w:t>
        </w:r>
      </w:ins>
      <w:ins w:id="538" w:author="eduardo" w:date="2022-05-20T15:39:00Z">
        <w:r w:rsidR="00FE3FF5">
          <w:t xml:space="preserve">mesmo adotando medidas de prevenção de isolamento e com uma estrutura </w:t>
        </w:r>
        <w:r w:rsidR="003E5549">
          <w:t xml:space="preserve">de saúde pública superior a de muitos países, </w:t>
        </w:r>
      </w:ins>
      <w:ins w:id="539" w:author="eduardo" w:date="2022-05-20T15:40:00Z">
        <w:r w:rsidR="003E5549">
          <w:t xml:space="preserve">sofreu </w:t>
        </w:r>
      </w:ins>
      <w:ins w:id="540" w:author="eduardo" w:date="2022-05-20T15:53:00Z">
        <w:r w:rsidR="00B17F6A">
          <w:t xml:space="preserve">inevitavelmente </w:t>
        </w:r>
      </w:ins>
      <w:ins w:id="541" w:author="eduardo" w:date="2022-05-20T15:40:00Z">
        <w:r w:rsidR="003E5549">
          <w:t xml:space="preserve">com a perda de </w:t>
        </w:r>
      </w:ins>
      <w:ins w:id="542" w:author="eduardo" w:date="2022-05-20T15:54:00Z">
        <w:r w:rsidR="00B17F6A">
          <w:t xml:space="preserve">boa parte de </w:t>
        </w:r>
      </w:ins>
      <w:ins w:id="543" w:author="eduardo" w:date="2022-05-20T15:40:00Z">
        <w:r w:rsidR="003E5549">
          <w:t>sua população</w:t>
        </w:r>
      </w:ins>
      <w:ins w:id="544" w:author="eduardo" w:date="2022-05-20T15:54:00Z">
        <w:r w:rsidR="00B17F6A">
          <w:t xml:space="preserve"> idosa</w:t>
        </w:r>
      </w:ins>
      <w:ins w:id="545" w:author="eduardo" w:date="2022-05-20T15:50:00Z">
        <w:r w:rsidR="00A44702">
          <w:t xml:space="preserve">, dado a gravidade da doença sobre </w:t>
        </w:r>
      </w:ins>
      <w:ins w:id="546" w:author="eduardo" w:date="2022-05-20T15:56:00Z">
        <w:r w:rsidR="00A721DE">
          <w:t>essa faixa etária</w:t>
        </w:r>
      </w:ins>
      <w:ins w:id="547" w:author="eduardo" w:date="2022-05-20T15:51:00Z">
        <w:r w:rsidR="00A44702">
          <w:t xml:space="preserve"> </w:t>
        </w:r>
        <w:r w:rsidR="00A44702" w:rsidRPr="00437919">
          <w:t>(ISS, 2020</w:t>
        </w:r>
        <w:r w:rsidR="00A44702">
          <w:t>)</w:t>
        </w:r>
      </w:ins>
      <w:ins w:id="548" w:author="eduardo" w:date="2022-05-20T15:40:00Z">
        <w:r w:rsidR="003E5549">
          <w:t xml:space="preserve">. </w:t>
        </w:r>
      </w:ins>
      <w:ins w:id="549" w:author="eduardo" w:date="2022-05-20T15:44:00Z">
        <w:r w:rsidR="003E5549">
          <w:t xml:space="preserve">Para efeitos de análise da presente pesquisa é interessante observar como </w:t>
        </w:r>
        <w:r w:rsidR="00051D33">
          <w:t xml:space="preserve">até mesmo </w:t>
        </w:r>
      </w:ins>
      <w:ins w:id="550" w:author="eduardo" w:date="2022-05-20T15:47:00Z">
        <w:r w:rsidR="00051D33">
          <w:t xml:space="preserve">o </w:t>
        </w:r>
      </w:ins>
      <w:ins w:id="551" w:author="eduardo" w:date="2022-05-20T15:44:00Z">
        <w:r w:rsidR="00051D33">
          <w:t xml:space="preserve">índice de mortalidade </w:t>
        </w:r>
      </w:ins>
      <w:ins w:id="552" w:author="eduardo" w:date="2022-05-20T15:45:00Z">
        <w:r w:rsidR="00051D33">
          <w:t>pela covid</w:t>
        </w:r>
      </w:ins>
      <w:ins w:id="553" w:author="eduardo" w:date="2022-05-20T15:47:00Z">
        <w:r w:rsidR="00051D33">
          <w:t>,</w:t>
        </w:r>
      </w:ins>
      <w:ins w:id="554" w:author="eduardo" w:date="2022-05-20T15:45:00Z">
        <w:r w:rsidR="00051D33">
          <w:t xml:space="preserve"> ou mesmo a pirâmide etária de cada país</w:t>
        </w:r>
      </w:ins>
      <w:ins w:id="555" w:author="eduardo" w:date="2022-05-20T15:47:00Z">
        <w:r w:rsidR="00051D33">
          <w:t>,</w:t>
        </w:r>
      </w:ins>
      <w:ins w:id="556" w:author="eduardo" w:date="2022-05-20T15:45:00Z">
        <w:r w:rsidR="00051D33">
          <w:t xml:space="preserve"> podem ter funcionado como variáveis que </w:t>
        </w:r>
      </w:ins>
      <w:ins w:id="557" w:author="eduardo" w:date="2022-05-20T15:56:00Z">
        <w:r w:rsidR="00A721DE">
          <w:t>“ignoraram”</w:t>
        </w:r>
      </w:ins>
      <w:ins w:id="558" w:author="eduardo" w:date="2022-05-20T15:45:00Z">
        <w:r w:rsidR="00051D33">
          <w:t xml:space="preserve"> as </w:t>
        </w:r>
      </w:ins>
      <w:ins w:id="559" w:author="eduardo" w:date="2022-05-20T15:48:00Z">
        <w:r w:rsidR="00051D33">
          <w:t>esferas</w:t>
        </w:r>
      </w:ins>
      <w:ins w:id="560" w:author="eduardo" w:date="2022-05-20T15:45:00Z">
        <w:r w:rsidR="00051D33">
          <w:t xml:space="preserve"> econômica</w:t>
        </w:r>
      </w:ins>
      <w:ins w:id="561" w:author="eduardo" w:date="2022-05-20T15:48:00Z">
        <w:r w:rsidR="00051D33">
          <w:t>s</w:t>
        </w:r>
      </w:ins>
      <w:ins w:id="562" w:author="eduardo" w:date="2022-05-20T15:56:00Z">
        <w:r w:rsidR="00A721DE">
          <w:t xml:space="preserve"> de alguns países</w:t>
        </w:r>
      </w:ins>
      <w:ins w:id="563" w:author="eduardo" w:date="2022-05-20T15:46:00Z">
        <w:r w:rsidR="00051D33">
          <w:t xml:space="preserve">, e assim, afetado </w:t>
        </w:r>
      </w:ins>
      <w:ins w:id="564" w:author="eduardo" w:date="2022-05-20T15:56:00Z">
        <w:r w:rsidR="00A721DE">
          <w:t>intensamente a</w:t>
        </w:r>
      </w:ins>
      <w:ins w:id="565" w:author="eduardo" w:date="2022-05-20T15:46:00Z">
        <w:r w:rsidR="00051D33">
          <w:t xml:space="preserve"> felicidade d</w:t>
        </w:r>
      </w:ins>
      <w:ins w:id="566" w:author="eduardo" w:date="2022-05-20T15:56:00Z">
        <w:r w:rsidR="00A721DE">
          <w:t>as</w:t>
        </w:r>
      </w:ins>
      <w:ins w:id="567" w:author="eduardo" w:date="2022-05-20T15:46:00Z">
        <w:r w:rsidR="00051D33">
          <w:t xml:space="preserve"> pessoas</w:t>
        </w:r>
      </w:ins>
      <w:ins w:id="568" w:author="eduardo" w:date="2022-05-20T15:48:00Z">
        <w:r w:rsidR="00051D33">
          <w:t>,</w:t>
        </w:r>
      </w:ins>
      <w:ins w:id="569" w:author="eduardo" w:date="2022-05-20T15:46:00Z">
        <w:r w:rsidR="00051D33">
          <w:t xml:space="preserve"> mesmo que a qualidade de vida </w:t>
        </w:r>
      </w:ins>
      <w:ins w:id="570" w:author="eduardo" w:date="2022-05-20T15:48:00Z">
        <w:r w:rsidR="00051D33">
          <w:t>entre</w:t>
        </w:r>
      </w:ins>
      <w:ins w:id="571" w:author="eduardo" w:date="2022-05-20T15:46:00Z">
        <w:r w:rsidR="00051D33">
          <w:t xml:space="preserve"> </w:t>
        </w:r>
      </w:ins>
      <w:ins w:id="572" w:author="eduardo" w:date="2022-05-20T15:48:00Z">
        <w:r w:rsidR="00051D33">
          <w:t>esses</w:t>
        </w:r>
      </w:ins>
      <w:ins w:id="573" w:author="eduardo" w:date="2022-05-20T15:46:00Z">
        <w:r w:rsidR="00051D33">
          <w:t xml:space="preserve"> países </w:t>
        </w:r>
      </w:ins>
      <w:ins w:id="574" w:author="eduardo" w:date="2022-05-20T15:57:00Z">
        <w:r w:rsidR="00A721DE">
          <w:t>fosse</w:t>
        </w:r>
      </w:ins>
      <w:ins w:id="575" w:author="eduardo" w:date="2022-05-20T15:46:00Z">
        <w:r w:rsidR="00051D33">
          <w:t xml:space="preserve"> diame</w:t>
        </w:r>
      </w:ins>
      <w:ins w:id="576" w:author="eduardo" w:date="2022-05-20T15:47:00Z">
        <w:r w:rsidR="00051D33">
          <w:t>tralmente oposta</w:t>
        </w:r>
      </w:ins>
      <w:ins w:id="577" w:author="eduardo" w:date="2022-05-20T15:49:00Z">
        <w:r w:rsidR="00051D33">
          <w:t xml:space="preserve">. </w:t>
        </w:r>
      </w:ins>
    </w:p>
    <w:p w14:paraId="3F0BD9B1" w14:textId="57A51F43" w:rsidR="003F6F0A" w:rsidDel="00A44702" w:rsidRDefault="008B2875" w:rsidP="00602B18">
      <w:pPr>
        <w:ind w:firstLine="426"/>
        <w:rPr>
          <w:del w:id="578" w:author="eduardo" w:date="2022-05-20T15:49:00Z"/>
        </w:rPr>
      </w:pPr>
      <w:del w:id="579" w:author="eduardo" w:date="2022-05-20T15:49:00Z">
        <w:r w:rsidDel="00A44702">
          <w:delText xml:space="preserve">Esse é um caso clássico de onde circunstâncias econômicas </w:delText>
        </w:r>
        <w:r w:rsidR="000D69F5" w:rsidDel="00A44702">
          <w:delText>ou de infraestrutura de saúde não poderiam medir a tamanha infelicidade que este país viveu durante a pandemia, mesmo comparado a países menos preparados</w:delText>
        </w:r>
      </w:del>
      <w:ins w:id="580" w:author="Gabriela Scur Almudi" w:date="2022-05-19T11:38:00Z">
        <w:del w:id="581" w:author="eduardo" w:date="2022-05-20T15:49:00Z">
          <w:r w:rsidR="004532B8" w:rsidDel="00A44702">
            <w:delText>,</w:delText>
          </w:r>
        </w:del>
      </w:ins>
      <w:del w:id="582" w:author="eduardo" w:date="2022-05-20T15:49:00Z">
        <w:r w:rsidR="000D69F5" w:rsidDel="00A44702">
          <w:delText xml:space="preserve"> mas dos quais a doença não teve impactos tão agravantes.</w:delText>
        </w:r>
      </w:del>
    </w:p>
    <w:p w14:paraId="5DD0E56F" w14:textId="77777777" w:rsidR="003F6F0A" w:rsidRDefault="003F6F0A">
      <w:pPr>
        <w:spacing w:line="360" w:lineRule="auto"/>
        <w:ind w:firstLine="426"/>
        <w:pPrChange w:id="583" w:author="eduardo" w:date="2022-05-19T22:14:00Z">
          <w:pPr>
            <w:ind w:firstLine="426"/>
          </w:pPr>
        </w:pPrChange>
      </w:pPr>
    </w:p>
    <w:p w14:paraId="4619CD69" w14:textId="653FB6D5" w:rsidR="00E52785" w:rsidRDefault="00E95B9C">
      <w:pPr>
        <w:pStyle w:val="PargrafodaLista"/>
        <w:ind w:left="0" w:firstLine="709"/>
        <w:pPrChange w:id="584" w:author="eduardo" w:date="2022-05-19T22:14:00Z">
          <w:pPr>
            <w:pStyle w:val="PargrafodaLista"/>
            <w:spacing w:line="360" w:lineRule="auto"/>
            <w:ind w:left="0" w:firstLine="709"/>
          </w:pPr>
        </w:pPrChange>
      </w:pPr>
      <w:commentRangeStart w:id="585"/>
      <w:r>
        <w:t xml:space="preserve">A H2 não fica assim </w:t>
      </w:r>
      <w:r w:rsidR="008D0447">
        <w:t>confirmada, mas deixa para reflexão a quantidade de variáveis que</w:t>
      </w:r>
      <w:ins w:id="586" w:author="Gabriela Scur Almudi" w:date="2022-05-19T11:39:00Z">
        <w:r w:rsidR="004532B8">
          <w:t>,</w:t>
        </w:r>
      </w:ins>
      <w:r w:rsidR="008D0447">
        <w:t xml:space="preserve"> de fato podem impactar a vida das pessoas em eventos extremos como a </w:t>
      </w:r>
      <w:del w:id="587" w:author="Gabriela Scur Almudi" w:date="2022-05-19T11:39:00Z">
        <w:r w:rsidR="008D0447" w:rsidDel="004532B8">
          <w:delText>c</w:delText>
        </w:r>
      </w:del>
      <w:ins w:id="588" w:author="Gabriela Scur Almudi" w:date="2022-05-19T11:39:00Z">
        <w:r w:rsidR="004532B8">
          <w:t>pandemia de C</w:t>
        </w:r>
      </w:ins>
      <w:r w:rsidR="008D0447">
        <w:t>ovid</w:t>
      </w:r>
      <w:ins w:id="589" w:author="Gabriela Scur Almudi" w:date="2022-05-19T11:39:00Z">
        <w:r w:rsidR="004532B8">
          <w:t>-19</w:t>
        </w:r>
      </w:ins>
      <w:r w:rsidR="008D0447">
        <w:t xml:space="preserve">, e que não estão necessariamente relacionadas ou amenizadas graças </w:t>
      </w:r>
      <w:ins w:id="590" w:author="Gabriela Scur Almudi" w:date="2022-05-19T11:39:00Z">
        <w:r w:rsidR="004532B8">
          <w:t>à</w:t>
        </w:r>
      </w:ins>
      <w:del w:id="591" w:author="Gabriela Scur Almudi" w:date="2022-05-19T11:39:00Z">
        <w:r w:rsidR="008D0447" w:rsidDel="004532B8">
          <w:delText>a</w:delText>
        </w:r>
      </w:del>
      <w:r w:rsidR="008D0447">
        <w:t xml:space="preserve">s estruturas e recursos vigentes dos países, embora num estado de normalidade essas estruturas sejam de fato cruciais para manutenção da qualidade de vida e percepção de felicidade das pessoas. </w:t>
      </w:r>
    </w:p>
    <w:commentRangeEnd w:id="585"/>
    <w:p w14:paraId="17D49B99" w14:textId="1952B180" w:rsidR="007F1D29" w:rsidRDefault="00F74CF6" w:rsidP="005154B6">
      <w:pPr>
        <w:pStyle w:val="PargrafodaLista"/>
        <w:spacing w:line="360" w:lineRule="auto"/>
        <w:ind w:left="0" w:firstLine="709"/>
      </w:pPr>
      <w:r>
        <w:rPr>
          <w:rStyle w:val="Refdecomentrio"/>
        </w:rPr>
        <w:commentReference w:id="585"/>
      </w:r>
    </w:p>
    <w:p w14:paraId="1470399E" w14:textId="5855E730" w:rsidR="007F1D29" w:rsidDel="004532B8" w:rsidRDefault="004532B8" w:rsidP="005154B6">
      <w:pPr>
        <w:pStyle w:val="PargrafodaLista"/>
        <w:spacing w:line="360" w:lineRule="auto"/>
        <w:ind w:left="0" w:firstLine="709"/>
        <w:rPr>
          <w:del w:id="592" w:author="Gabriela Scur Almudi" w:date="2022-05-19T11:40:00Z"/>
        </w:rPr>
      </w:pPr>
      <w:commentRangeStart w:id="593"/>
      <w:commentRangeEnd w:id="593"/>
      <w:r>
        <w:rPr>
          <w:rStyle w:val="Refdecomentrio"/>
        </w:rPr>
        <w:commentReference w:id="593"/>
      </w:r>
    </w:p>
    <w:p w14:paraId="0F721E14" w14:textId="72930629" w:rsidR="007F1D29" w:rsidRPr="00FB607E" w:rsidDel="004532B8" w:rsidRDefault="007F1D29" w:rsidP="005154B6">
      <w:pPr>
        <w:pStyle w:val="PargrafodaLista"/>
        <w:spacing w:line="360" w:lineRule="auto"/>
        <w:ind w:left="0" w:firstLine="709"/>
        <w:rPr>
          <w:del w:id="594" w:author="Gabriela Scur Almudi" w:date="2022-05-19T11:40:00Z"/>
        </w:rPr>
      </w:pPr>
    </w:p>
    <w:p w14:paraId="3E4DB959" w14:textId="0D60380D" w:rsidR="00173D0B" w:rsidRPr="00BA4964" w:rsidDel="004532B8" w:rsidRDefault="00173D0B" w:rsidP="005154B6">
      <w:pPr>
        <w:pStyle w:val="PargrafodaLista"/>
        <w:spacing w:line="360" w:lineRule="auto"/>
        <w:ind w:left="0" w:firstLine="709"/>
        <w:rPr>
          <w:del w:id="595" w:author="Gabriela Scur Almudi" w:date="2022-05-19T11:40:00Z"/>
        </w:rPr>
      </w:pPr>
    </w:p>
    <w:p w14:paraId="07A0F702" w14:textId="3F530697" w:rsidR="00BB38BB" w:rsidDel="004532B8" w:rsidRDefault="00BB38BB" w:rsidP="00957BC7">
      <w:pPr>
        <w:spacing w:line="360" w:lineRule="auto"/>
        <w:rPr>
          <w:del w:id="596" w:author="Gabriela Scur Almudi" w:date="2022-05-19T11:40:00Z"/>
        </w:rPr>
      </w:pPr>
    </w:p>
    <w:p w14:paraId="35066717" w14:textId="6F30ADB6" w:rsidR="000D365E" w:rsidDel="004532B8" w:rsidRDefault="000D365E" w:rsidP="00071900">
      <w:pPr>
        <w:spacing w:line="360" w:lineRule="auto"/>
        <w:rPr>
          <w:del w:id="597" w:author="Gabriela Scur Almudi" w:date="2022-05-19T11:40:00Z"/>
        </w:rPr>
      </w:pPr>
    </w:p>
    <w:p w14:paraId="06F481FC" w14:textId="39851DAC" w:rsidR="0009657E" w:rsidDel="004532B8" w:rsidRDefault="0009657E" w:rsidP="00071900">
      <w:pPr>
        <w:spacing w:line="360" w:lineRule="auto"/>
        <w:rPr>
          <w:del w:id="598" w:author="Gabriela Scur Almudi" w:date="2022-05-19T11:40:00Z"/>
        </w:rPr>
      </w:pPr>
    </w:p>
    <w:p w14:paraId="7E45373B" w14:textId="42D02162" w:rsidR="005D2C84" w:rsidDel="004532B8" w:rsidRDefault="005D2C84" w:rsidP="00957BC7">
      <w:pPr>
        <w:spacing w:line="360" w:lineRule="auto"/>
        <w:rPr>
          <w:del w:id="599" w:author="Gabriela Scur Almudi" w:date="2022-05-19T11:40:00Z"/>
        </w:rPr>
      </w:pPr>
    </w:p>
    <w:p w14:paraId="5EDE4AB6" w14:textId="459D7488" w:rsidR="005D2C84" w:rsidDel="004532B8" w:rsidRDefault="005D2C84" w:rsidP="00957BC7">
      <w:pPr>
        <w:spacing w:line="360" w:lineRule="auto"/>
        <w:rPr>
          <w:del w:id="600" w:author="Gabriela Scur Almudi" w:date="2022-05-19T11:40:00Z"/>
        </w:rPr>
      </w:pPr>
    </w:p>
    <w:p w14:paraId="24A0C6FF" w14:textId="4A2D4358" w:rsidR="009F0740" w:rsidDel="004532B8" w:rsidRDefault="00957BC7" w:rsidP="00957BC7">
      <w:pPr>
        <w:spacing w:line="360" w:lineRule="auto"/>
        <w:rPr>
          <w:del w:id="601" w:author="Gabriela Scur Almudi" w:date="2022-05-19T11:40:00Z"/>
        </w:rPr>
      </w:pPr>
      <w:del w:id="602" w:author="Gabriela Scur Almudi" w:date="2022-05-19T11:40:00Z">
        <w:r w:rsidDel="004532B8">
          <w:tab/>
        </w:r>
        <w:r w:rsidR="00173D0B" w:rsidDel="004532B8">
          <w:delText>.</w:delText>
        </w:r>
      </w:del>
    </w:p>
    <w:p w14:paraId="02CDE754" w14:textId="457D76C3" w:rsidR="005154B6" w:rsidDel="004532B8" w:rsidRDefault="005154B6">
      <w:pPr>
        <w:spacing w:line="360" w:lineRule="auto"/>
        <w:rPr>
          <w:del w:id="603" w:author="Gabriela Scur Almudi" w:date="2022-05-19T11:40:00Z"/>
          <w:b/>
        </w:rPr>
        <w:pPrChange w:id="604" w:author="Gabriela Scur Almudi" w:date="2022-05-19T11:40:00Z">
          <w:pPr>
            <w:pStyle w:val="PargrafodaLista"/>
            <w:spacing w:line="360" w:lineRule="auto"/>
            <w:ind w:left="0" w:firstLine="709"/>
          </w:pPr>
        </w:pPrChange>
      </w:pPr>
    </w:p>
    <w:p w14:paraId="0F6C093B" w14:textId="71C6945D" w:rsidR="000A46BE" w:rsidRDefault="005154B6" w:rsidP="000A46BE">
      <w:pPr>
        <w:pStyle w:val="PargrafodaLista"/>
        <w:spacing w:line="360" w:lineRule="auto"/>
        <w:ind w:left="0"/>
        <w:jc w:val="left"/>
        <w:rPr>
          <w:b/>
        </w:rPr>
      </w:pPr>
      <w:del w:id="605" w:author="Gabriela Scur Almudi" w:date="2022-05-19T11:40:00Z">
        <w:r w:rsidRPr="005154B6" w:rsidDel="004532B8">
          <w:rPr>
            <w:b/>
          </w:rPr>
          <w:delText xml:space="preserve">Conclusão(ões) ou </w:delText>
        </w:r>
      </w:del>
      <w:r w:rsidRPr="005154B6">
        <w:rPr>
          <w:b/>
        </w:rPr>
        <w:t>Considerações Finais</w:t>
      </w:r>
    </w:p>
    <w:p w14:paraId="25C3E99B" w14:textId="24A18BD4" w:rsidR="007F1D29" w:rsidRDefault="007F1D29" w:rsidP="005154B6">
      <w:pPr>
        <w:spacing w:line="360" w:lineRule="auto"/>
        <w:ind w:firstLine="708"/>
      </w:pPr>
      <w:bookmarkStart w:id="606" w:name="_Hlk66353157"/>
    </w:p>
    <w:p w14:paraId="6BDEFAC2" w14:textId="4D1FDFA0" w:rsidR="007F1D29" w:rsidRDefault="007F1D29" w:rsidP="005154B6">
      <w:pPr>
        <w:spacing w:line="360" w:lineRule="auto"/>
        <w:ind w:firstLine="708"/>
      </w:pPr>
      <w:r>
        <w:t>A pandemia foi</w:t>
      </w:r>
      <w:ins w:id="607" w:author="Gabriela Scur Almudi" w:date="2022-05-19T11:40:00Z">
        <w:r w:rsidR="004532B8">
          <w:t>,</w:t>
        </w:r>
      </w:ins>
      <w:r>
        <w:t xml:space="preserve"> de fato</w:t>
      </w:r>
      <w:ins w:id="608" w:author="Gabriela Scur Almudi" w:date="2022-05-19T11:40:00Z">
        <w:r w:rsidR="004532B8">
          <w:t>,</w:t>
        </w:r>
      </w:ins>
      <w:r>
        <w:t xml:space="preserve"> um evento sem precedentes na </w:t>
      </w:r>
      <w:proofErr w:type="gramStart"/>
      <w:r>
        <w:t>história da humanidade</w:t>
      </w:r>
      <w:proofErr w:type="gramEnd"/>
      <w:r>
        <w:t>; milhares de pessoas tiveram suas vidas perdidas ou mesmo impactadas de alguma forma neste período. Não só as pessoas, mas também o arcabouço teórico geral quando levanta análises a respeito de aspectos sociais, econômicos e de saúde, geralmente carrega um saldo negativo a respeito do tema; são grandes os impactos no status quo da sociedade trazidos pela pandemia, e geralmente difíceis de serem vistos como positivos.</w:t>
      </w:r>
    </w:p>
    <w:p w14:paraId="474AF6D9" w14:textId="0279D45A" w:rsidR="007F1D29" w:rsidRDefault="007F1D29" w:rsidP="005154B6">
      <w:pPr>
        <w:spacing w:line="360" w:lineRule="auto"/>
        <w:ind w:firstLine="708"/>
      </w:pPr>
    </w:p>
    <w:p w14:paraId="27B0B2C6" w14:textId="7A72E3E4" w:rsidR="00CE366A" w:rsidRDefault="007F1D29" w:rsidP="005154B6">
      <w:pPr>
        <w:spacing w:line="360" w:lineRule="auto"/>
        <w:ind w:firstLine="708"/>
      </w:pPr>
      <w:r>
        <w:t xml:space="preserve">No que diz respeito as inferências deste projeto e seu objetivo, de fato confirma-se a teoria de que quanto melhor os aspectos sociais, econômicos, e de qualidade de vida dos países, melhor a percepção das pessoas de sua respectiva qualidade de vida, assim como sua percepção de bem-estar e felicidade. Tais inferências deixam um singelo apelo aos governos da importância de políticas públicas visando a melhoria </w:t>
      </w:r>
      <w:r w:rsidR="00CE366A">
        <w:t>da vida das pessoas. Por outro lado, não fica claro pelas análises e inferências desse projeto o quanto de fato no período da covid essa percepção de bem-estar possa ter sido afetada, embora o efeito esteja sim ali presente, evidente nos diferentes grupos de países da avaliação.</w:t>
      </w:r>
    </w:p>
    <w:p w14:paraId="0D8BE373" w14:textId="74EA6229" w:rsidR="00CE366A" w:rsidRDefault="00CE366A" w:rsidP="005154B6">
      <w:pPr>
        <w:spacing w:line="360" w:lineRule="auto"/>
        <w:ind w:firstLine="708"/>
      </w:pPr>
    </w:p>
    <w:p w14:paraId="5EC4C2FE" w14:textId="56E24D19" w:rsidR="00CE366A" w:rsidRDefault="00CE366A" w:rsidP="005154B6">
      <w:pPr>
        <w:spacing w:line="360" w:lineRule="auto"/>
        <w:ind w:firstLine="708"/>
      </w:pPr>
      <w:r>
        <w:t xml:space="preserve">A pandemia surte algum efeito na felicidade das </w:t>
      </w:r>
      <w:proofErr w:type="gramStart"/>
      <w:r>
        <w:t>pessoas</w:t>
      </w:r>
      <w:proofErr w:type="gramEnd"/>
      <w:r>
        <w:t xml:space="preserve"> mas em diferentes proporções e condições das quais variáveis econômicas como o poder de compra ou de qualidade de vida como expectativa de vida não foram capazes de explicar. Apesar de tudo, mesmo não havendo um padrão para estabelecer respostas, há movimentos nos dados durante esse período que servem </w:t>
      </w:r>
      <w:r w:rsidR="009F6D81">
        <w:t>como provocação para novas análises, a fim de preencher pelo menos as lacunas até aqui evidenciadas.</w:t>
      </w:r>
    </w:p>
    <w:bookmarkEnd w:id="606"/>
    <w:p w14:paraId="4F80E952" w14:textId="77777777" w:rsidR="005154B6" w:rsidRDefault="005154B6" w:rsidP="000A46BE">
      <w:pPr>
        <w:spacing w:line="360" w:lineRule="auto"/>
      </w:pPr>
    </w:p>
    <w:p w14:paraId="33E6A71C" w14:textId="4D0C2EE3" w:rsidR="000A46BE" w:rsidRDefault="000A46BE" w:rsidP="000A46BE">
      <w:pPr>
        <w:spacing w:line="360" w:lineRule="auto"/>
        <w:jc w:val="left"/>
      </w:pPr>
      <w:r>
        <w:rPr>
          <w:b/>
        </w:rPr>
        <w:t>Agradecimento</w:t>
      </w:r>
      <w:del w:id="609" w:author="eduardo" w:date="2022-05-19T22:16:00Z">
        <w:r w:rsidDel="002055C2">
          <w:rPr>
            <w:b/>
          </w:rPr>
          <w:delText xml:space="preserve"> </w:delText>
        </w:r>
        <w:r w:rsidDel="002055C2">
          <w:delText>(opcional, 1 parágrafo, bem sucinto)</w:delText>
        </w:r>
      </w:del>
    </w:p>
    <w:p w14:paraId="32A5B1EB" w14:textId="77777777" w:rsidR="000A46BE" w:rsidRPr="00AF625F" w:rsidRDefault="000A46BE" w:rsidP="000A46BE">
      <w:pPr>
        <w:spacing w:line="360" w:lineRule="auto"/>
        <w:jc w:val="left"/>
      </w:pPr>
      <w:r>
        <w:t xml:space="preserve"> </w:t>
      </w:r>
    </w:p>
    <w:p w14:paraId="419754AA" w14:textId="4C64C6A5" w:rsidR="000A46BE" w:rsidRDefault="000A46BE" w:rsidP="000A46BE">
      <w:pPr>
        <w:spacing w:line="360" w:lineRule="auto"/>
      </w:pPr>
      <w:r>
        <w:tab/>
      </w:r>
      <w:r w:rsidR="009F6D81">
        <w:t>Agradeço neste projeto a Paloma, minha fiel e compreensiva companheira nos projetos da vida; ao Matheus e Pedro, meus conselheiros e guias de reflexões racionais e acadêmicas; e aos meus pais e avós, que me permitiram chegar até aqui</w:t>
      </w:r>
      <w:r w:rsidR="005154B6" w:rsidRPr="005154B6">
        <w:t>.</w:t>
      </w:r>
    </w:p>
    <w:p w14:paraId="1988D8CB" w14:textId="77777777" w:rsidR="005154B6" w:rsidRPr="00715294" w:rsidRDefault="005154B6" w:rsidP="000A46BE">
      <w:pPr>
        <w:spacing w:line="360" w:lineRule="auto"/>
      </w:pPr>
    </w:p>
    <w:p w14:paraId="5F0CD124" w14:textId="4015C6BD" w:rsidR="000A46BE" w:rsidRDefault="000A46BE" w:rsidP="000A46BE">
      <w:pPr>
        <w:spacing w:line="360" w:lineRule="auto"/>
      </w:pPr>
      <w:bookmarkStart w:id="610" w:name="_Hlk33977167"/>
      <w:commentRangeStart w:id="611"/>
      <w:r w:rsidRPr="000E6826">
        <w:rPr>
          <w:b/>
        </w:rPr>
        <w:t>Referências</w:t>
      </w:r>
      <w:bookmarkEnd w:id="610"/>
      <w:commentRangeEnd w:id="611"/>
      <w:r w:rsidR="004532B8">
        <w:rPr>
          <w:rStyle w:val="Refdecomentrio"/>
        </w:rPr>
        <w:commentReference w:id="611"/>
      </w:r>
      <w:r w:rsidR="005154B6">
        <w:t xml:space="preserve"> </w:t>
      </w:r>
    </w:p>
    <w:p w14:paraId="6ADFFED1" w14:textId="441ECCD6" w:rsidR="004C12D2" w:rsidRDefault="004C12D2" w:rsidP="000A46BE">
      <w:pPr>
        <w:spacing w:line="360" w:lineRule="auto"/>
      </w:pPr>
    </w:p>
    <w:p w14:paraId="77BD2033" w14:textId="77777777" w:rsidR="00074227" w:rsidRDefault="00074227" w:rsidP="00074227">
      <w:pPr>
        <w:spacing w:line="360" w:lineRule="auto"/>
      </w:pPr>
      <w:r>
        <w:t xml:space="preserve">CNN Brasil. 2020. </w:t>
      </w:r>
      <w:r w:rsidRPr="00200DB6">
        <w:t>Mesmo com auxílio, um quarto dos brasileiros vivia na pobreza em 2020, diz IBGE</w:t>
      </w:r>
      <w:r>
        <w:t>. Disponível em: &lt;</w:t>
      </w:r>
      <w:r w:rsidRPr="007B5373">
        <w:t>https://www</w:t>
      </w:r>
      <w:r w:rsidRPr="00200DB6">
        <w:t>.cnnbrasil.com.br/business/mesmo-com-auxilio-um-quarto-dos-brasileiros-vivia-na-pobreza-em-2020-diz-ibge/</w:t>
      </w:r>
      <w:r>
        <w:t>&gt;. Acesso em: 03 de fev. 2021.</w:t>
      </w:r>
    </w:p>
    <w:p w14:paraId="2D894302" w14:textId="63CE6FC4" w:rsidR="00074227" w:rsidRDefault="00074227" w:rsidP="00074227">
      <w:pPr>
        <w:spacing w:line="360" w:lineRule="auto"/>
      </w:pPr>
    </w:p>
    <w:p w14:paraId="38F35BCE" w14:textId="6BC19396" w:rsidR="009F6D81" w:rsidRDefault="009F6D81" w:rsidP="009F6D81">
      <w:pPr>
        <w:spacing w:line="360" w:lineRule="auto"/>
        <w:rPr>
          <w:ins w:id="612" w:author="eduardo" w:date="2022-05-20T16:11:00Z"/>
        </w:rPr>
      </w:pPr>
      <w:r>
        <w:t xml:space="preserve">CNN Brasil. 2021. </w:t>
      </w:r>
      <w:r w:rsidRPr="000D365E">
        <w:t>Venda de antidepressivos cresce 17% durante pandemia no Brasil</w:t>
      </w:r>
      <w:r>
        <w:t>. Disponível em: &lt;</w:t>
      </w:r>
      <w:r w:rsidRPr="000D365E">
        <w:t xml:space="preserve"> https://www.cnnbrasil.com.br/saude/venda-de-antidepressivos-cresce-17-durante-pandemia-no-brasil</w:t>
      </w:r>
      <w:r>
        <w:t>/&gt;. Acesso em: 23 de fev. 2021.</w:t>
      </w:r>
    </w:p>
    <w:p w14:paraId="7C47CAB0" w14:textId="39338A87" w:rsidR="00A110A0" w:rsidRDefault="00A110A0" w:rsidP="009F6D81">
      <w:pPr>
        <w:spacing w:line="360" w:lineRule="auto"/>
        <w:rPr>
          <w:ins w:id="613" w:author="eduardo" w:date="2022-05-20T16:11:00Z"/>
        </w:rPr>
      </w:pPr>
    </w:p>
    <w:p w14:paraId="09563FBA" w14:textId="68572521" w:rsidR="00A110A0" w:rsidRDefault="00A110A0" w:rsidP="009F6D81">
      <w:pPr>
        <w:spacing w:line="360" w:lineRule="auto"/>
      </w:pPr>
      <w:ins w:id="614" w:author="eduardo" w:date="2022-05-20T16:11:00Z">
        <w:r>
          <w:t>GALLUP. 20</w:t>
        </w:r>
      </w:ins>
      <w:ins w:id="615" w:author="eduardo" w:date="2022-05-20T16:12:00Z">
        <w:r>
          <w:t xml:space="preserve">21. </w:t>
        </w:r>
        <w:proofErr w:type="spellStart"/>
        <w:r>
          <w:t>How</w:t>
        </w:r>
        <w:proofErr w:type="spellEnd"/>
        <w:r>
          <w:t xml:space="preserve"> Does </w:t>
        </w:r>
        <w:proofErr w:type="spellStart"/>
        <w:r>
          <w:t>the</w:t>
        </w:r>
        <w:proofErr w:type="spellEnd"/>
        <w:r>
          <w:t xml:space="preserve"> Gallup World </w:t>
        </w:r>
        <w:proofErr w:type="spellStart"/>
        <w:r>
          <w:t>Poll</w:t>
        </w:r>
        <w:proofErr w:type="spellEnd"/>
        <w:r>
          <w:t xml:space="preserve"> </w:t>
        </w:r>
        <w:proofErr w:type="spellStart"/>
        <w:r>
          <w:t>Work</w:t>
        </w:r>
        <w:proofErr w:type="spellEnd"/>
        <w:r>
          <w:t>?</w:t>
        </w:r>
        <w:r>
          <w:t xml:space="preserve"> Disponível em: &lt;</w:t>
        </w:r>
      </w:ins>
      <w:ins w:id="616" w:author="eduardo" w:date="2022-05-20T16:13:00Z">
        <w:r w:rsidRPr="00A110A0">
          <w:t xml:space="preserve"> </w:t>
        </w:r>
      </w:ins>
      <w:ins w:id="617" w:author="eduardo" w:date="2022-05-20T16:48:00Z">
        <w:r w:rsidR="003225CA" w:rsidRPr="003225CA">
          <w:rPr>
            <w:rPrChange w:id="618" w:author="eduardo" w:date="2022-05-20T16:48:00Z">
              <w:rPr>
                <w:rStyle w:val="Hyperlink"/>
              </w:rPr>
            </w:rPrChange>
          </w:rPr>
          <w:t>https://www.gallup.com/178667/gallup-world-poll-work.aspx</w:t>
        </w:r>
      </w:ins>
      <w:ins w:id="619" w:author="eduardo" w:date="2022-05-20T16:12:00Z">
        <w:r>
          <w:t>&gt;</w:t>
        </w:r>
      </w:ins>
      <w:ins w:id="620" w:author="eduardo" w:date="2022-05-20T16:14:00Z">
        <w:r>
          <w:t>. Acesso em: 17 de ago. 2021.</w:t>
        </w:r>
      </w:ins>
    </w:p>
    <w:p w14:paraId="47CDD8EE" w14:textId="6139AF58" w:rsidR="009F6D81" w:rsidRDefault="009F6D81" w:rsidP="00074227">
      <w:pPr>
        <w:spacing w:line="360" w:lineRule="auto"/>
        <w:rPr>
          <w:ins w:id="621" w:author="eduardo" w:date="2022-05-20T15:25:00Z"/>
        </w:rPr>
      </w:pPr>
    </w:p>
    <w:p w14:paraId="588C685A" w14:textId="3D546E62" w:rsidR="00E72E24" w:rsidRDefault="00E72E24" w:rsidP="00074227">
      <w:pPr>
        <w:spacing w:line="360" w:lineRule="auto"/>
        <w:rPr>
          <w:ins w:id="622" w:author="eduardo" w:date="2022-05-20T15:29:00Z"/>
        </w:rPr>
      </w:pPr>
      <w:ins w:id="623" w:author="eduardo" w:date="2022-05-20T15:30:00Z">
        <w:r w:rsidRPr="00E72E24">
          <w:t xml:space="preserve">ISS – ISTITUTO SUPERIORI DI SANIT´A. Epidemia COVID-19. Roma, 2020. Disponível em: </w:t>
        </w:r>
      </w:ins>
      <w:ins w:id="624" w:author="eduardo" w:date="2022-05-20T16:12:00Z">
        <w:r w:rsidR="00A110A0">
          <w:t>&lt;</w:t>
        </w:r>
      </w:ins>
      <w:ins w:id="625" w:author="eduardo" w:date="2022-05-20T15:30:00Z">
        <w:r w:rsidRPr="00E72E24">
          <w:t>https://www.epicentro.iss.it/coronavirus/bollettino/Bollettino-sorveglianza-integrata-COVID-19_30-giugno-2020.pdf</w:t>
        </w:r>
      </w:ins>
      <w:ins w:id="626" w:author="eduardo" w:date="2022-05-20T16:12:00Z">
        <w:r w:rsidR="00A110A0">
          <w:t>&gt;</w:t>
        </w:r>
      </w:ins>
      <w:ins w:id="627" w:author="eduardo" w:date="2022-05-20T15:30:00Z">
        <w:r w:rsidRPr="00E72E24">
          <w:t>. Acesso em: 6 jul. 2020.</w:t>
        </w:r>
      </w:ins>
    </w:p>
    <w:p w14:paraId="073259C8" w14:textId="77777777" w:rsidR="00DF3BA8" w:rsidRDefault="00DF3BA8" w:rsidP="00074227">
      <w:pPr>
        <w:spacing w:line="360" w:lineRule="auto"/>
      </w:pPr>
    </w:p>
    <w:p w14:paraId="05DC6E95" w14:textId="77777777" w:rsidR="00074227" w:rsidRDefault="00074227" w:rsidP="00074227">
      <w:pPr>
        <w:spacing w:line="360" w:lineRule="auto"/>
      </w:pPr>
      <w:r>
        <w:t>Lacerda, M.; Rodrigues, L. P.; Costa, E. G. 2021. Ciência, pandemia e lockdown: o lugar vago da Sociologia. Simbiótica, Edição especial, vol.8, n.3: 39-56.</w:t>
      </w:r>
    </w:p>
    <w:p w14:paraId="748B0F36" w14:textId="68A4068F" w:rsidR="00074227" w:rsidRDefault="00074227" w:rsidP="00074227">
      <w:pPr>
        <w:spacing w:line="360" w:lineRule="auto"/>
      </w:pPr>
    </w:p>
    <w:p w14:paraId="39C7AE82" w14:textId="606FA392" w:rsidR="009F6D81" w:rsidRDefault="009F6D81" w:rsidP="009F6D81">
      <w:pPr>
        <w:spacing w:line="360" w:lineRule="auto"/>
        <w:rPr>
          <w:ins w:id="628" w:author="eduardo" w:date="2022-05-20T15:30:00Z"/>
          <w:lang w:val="en-US"/>
        </w:rPr>
      </w:pPr>
      <w:proofErr w:type="spellStart"/>
      <w:r>
        <w:t>P</w:t>
      </w:r>
      <w:r w:rsidRPr="005F2D6B">
        <w:t>fefferbaum</w:t>
      </w:r>
      <w:proofErr w:type="spellEnd"/>
      <w:r w:rsidRPr="005F2D6B">
        <w:t xml:space="preserve">, B., &amp; North, C. S. (2020). </w:t>
      </w:r>
      <w:r w:rsidRPr="00FB607E">
        <w:rPr>
          <w:lang w:val="en-US"/>
          <w:rPrChange w:id="629" w:author="Gabriela Scur Almudi" w:date="2022-05-19T10:13:00Z">
            <w:rPr/>
          </w:rPrChange>
        </w:rPr>
        <w:t>Mental health and the Covid-19 pandemic. New England Journal of Medicine, 383, 510–512.</w:t>
      </w:r>
    </w:p>
    <w:p w14:paraId="35E30B94" w14:textId="77777777" w:rsidR="00E72E24" w:rsidRDefault="00E72E24" w:rsidP="009F6D81">
      <w:pPr>
        <w:spacing w:line="360" w:lineRule="auto"/>
        <w:rPr>
          <w:ins w:id="630" w:author="eduardo" w:date="2022-05-20T15:30:00Z"/>
          <w:lang w:val="en-US"/>
        </w:rPr>
      </w:pPr>
    </w:p>
    <w:p w14:paraId="1574B65B" w14:textId="58DD1344" w:rsidR="00E72E24" w:rsidRDefault="00E72E24" w:rsidP="009F6D81">
      <w:pPr>
        <w:spacing w:line="360" w:lineRule="auto"/>
        <w:rPr>
          <w:ins w:id="631" w:author="eduardo" w:date="2022-05-20T15:30:00Z"/>
          <w:lang w:val="en-US"/>
        </w:rPr>
      </w:pPr>
      <w:proofErr w:type="spellStart"/>
      <w:ins w:id="632" w:author="eduardo" w:date="2022-05-20T15:30:00Z">
        <w:r w:rsidRPr="00E72E24">
          <w:rPr>
            <w:lang w:val="en-US"/>
          </w:rPr>
          <w:t>R</w:t>
        </w:r>
        <w:r>
          <w:rPr>
            <w:lang w:val="en-US"/>
          </w:rPr>
          <w:t>emuzzi</w:t>
        </w:r>
        <w:proofErr w:type="spellEnd"/>
        <w:r w:rsidRPr="00E72E24">
          <w:rPr>
            <w:lang w:val="en-US"/>
          </w:rPr>
          <w:t xml:space="preserve">, A.; </w:t>
        </w:r>
        <w:proofErr w:type="spellStart"/>
        <w:r w:rsidRPr="00E72E24">
          <w:rPr>
            <w:lang w:val="en-US"/>
          </w:rPr>
          <w:t>R</w:t>
        </w:r>
        <w:r>
          <w:rPr>
            <w:lang w:val="en-US"/>
          </w:rPr>
          <w:t>emuzzi</w:t>
        </w:r>
        <w:proofErr w:type="spellEnd"/>
        <w:r w:rsidRPr="00E72E24">
          <w:rPr>
            <w:lang w:val="en-US"/>
          </w:rPr>
          <w:t>, G.</w:t>
        </w:r>
      </w:ins>
      <w:ins w:id="633" w:author="eduardo" w:date="2022-05-20T15:31:00Z">
        <w:r>
          <w:rPr>
            <w:lang w:val="en-US"/>
          </w:rPr>
          <w:t xml:space="preserve"> 2020.</w:t>
        </w:r>
      </w:ins>
      <w:ins w:id="634" w:author="eduardo" w:date="2022-05-20T15:30:00Z">
        <w:r w:rsidRPr="00E72E24">
          <w:rPr>
            <w:lang w:val="en-US"/>
          </w:rPr>
          <w:t xml:space="preserve"> COVID-19 and Italy: what next?</w:t>
        </w:r>
        <w:r w:rsidRPr="00E72E24">
          <w:rPr>
            <w:rFonts w:ascii="Tahoma" w:hAnsi="Tahoma" w:cs="Tahoma"/>
            <w:lang w:val="en-US"/>
          </w:rPr>
          <w:t>﻿</w:t>
        </w:r>
        <w:r w:rsidRPr="00E72E24">
          <w:rPr>
            <w:lang w:val="en-US"/>
          </w:rPr>
          <w:t xml:space="preserve"> The Lancet, v. 395, n. 10231, p. 1225-8. </w:t>
        </w:r>
        <w:proofErr w:type="spellStart"/>
        <w:r w:rsidRPr="00E72E24">
          <w:rPr>
            <w:lang w:val="en-US"/>
          </w:rPr>
          <w:t>Disponível</w:t>
        </w:r>
        <w:proofErr w:type="spellEnd"/>
        <w:r w:rsidRPr="00E72E24">
          <w:rPr>
            <w:lang w:val="en-US"/>
          </w:rPr>
          <w:t xml:space="preserve"> </w:t>
        </w:r>
        <w:proofErr w:type="spellStart"/>
        <w:r w:rsidRPr="00E72E24">
          <w:rPr>
            <w:lang w:val="en-US"/>
          </w:rPr>
          <w:t>em</w:t>
        </w:r>
        <w:proofErr w:type="spellEnd"/>
        <w:r w:rsidRPr="00E72E24">
          <w:rPr>
            <w:lang w:val="en-US"/>
          </w:rPr>
          <w:t>: https://doi.org/10.1016/S0140-6736(20)30627-9.</w:t>
        </w:r>
      </w:ins>
    </w:p>
    <w:p w14:paraId="19187891" w14:textId="77777777" w:rsidR="00E72E24" w:rsidRPr="00FB607E" w:rsidRDefault="00E72E24" w:rsidP="009F6D81">
      <w:pPr>
        <w:spacing w:line="360" w:lineRule="auto"/>
        <w:rPr>
          <w:lang w:val="en-US"/>
          <w:rPrChange w:id="635" w:author="Gabriela Scur Almudi" w:date="2022-05-19T10:13:00Z">
            <w:rPr/>
          </w:rPrChange>
        </w:rPr>
      </w:pPr>
    </w:p>
    <w:p w14:paraId="779C8359" w14:textId="1C034E20" w:rsidR="009F6D81" w:rsidRPr="00FB607E" w:rsidDel="00740F4E" w:rsidRDefault="009F6D81" w:rsidP="00074227">
      <w:pPr>
        <w:spacing w:line="360" w:lineRule="auto"/>
        <w:rPr>
          <w:del w:id="636" w:author="eduardo" w:date="2022-05-20T16:48:00Z"/>
          <w:lang w:val="en-US"/>
          <w:rPrChange w:id="637" w:author="Gabriela Scur Almudi" w:date="2022-05-19T10:13:00Z">
            <w:rPr>
              <w:del w:id="638" w:author="eduardo" w:date="2022-05-20T16:48:00Z"/>
            </w:rPr>
          </w:rPrChange>
        </w:rPr>
      </w:pPr>
    </w:p>
    <w:p w14:paraId="6CA4F585" w14:textId="61B5A62C" w:rsidR="00074227" w:rsidRPr="00FB607E" w:rsidDel="00740F4E" w:rsidRDefault="00074227" w:rsidP="000A46BE">
      <w:pPr>
        <w:spacing w:line="360" w:lineRule="auto"/>
        <w:rPr>
          <w:del w:id="639" w:author="eduardo" w:date="2022-05-20T16:48:00Z"/>
          <w:lang w:val="en-US"/>
          <w:rPrChange w:id="640" w:author="Gabriela Scur Almudi" w:date="2022-05-19T10:13:00Z">
            <w:rPr>
              <w:del w:id="641" w:author="eduardo" w:date="2022-05-20T16:48:00Z"/>
            </w:rPr>
          </w:rPrChange>
        </w:rPr>
      </w:pPr>
    </w:p>
    <w:p w14:paraId="41323DD7" w14:textId="00DBE925" w:rsidR="00074227" w:rsidRPr="00FB607E" w:rsidDel="00740F4E" w:rsidRDefault="00074227" w:rsidP="000A46BE">
      <w:pPr>
        <w:spacing w:line="360" w:lineRule="auto"/>
        <w:rPr>
          <w:del w:id="642" w:author="eduardo" w:date="2022-05-20T16:48:00Z"/>
          <w:lang w:val="en-US"/>
          <w:rPrChange w:id="643" w:author="Gabriela Scur Almudi" w:date="2022-05-19T10:13:00Z">
            <w:rPr>
              <w:del w:id="644" w:author="eduardo" w:date="2022-05-20T16:48:00Z"/>
            </w:rPr>
          </w:rPrChange>
        </w:rPr>
      </w:pPr>
    </w:p>
    <w:p w14:paraId="558AA7AF" w14:textId="6DD06684" w:rsidR="00551EA4" w:rsidRPr="00FB607E" w:rsidRDefault="004C12D2" w:rsidP="009F6D81">
      <w:pPr>
        <w:spacing w:line="360" w:lineRule="auto"/>
        <w:rPr>
          <w:lang w:val="en-US"/>
          <w:rPrChange w:id="645" w:author="Gabriela Scur Almudi" w:date="2022-05-19T10:13:00Z">
            <w:rPr/>
          </w:rPrChange>
        </w:rPr>
      </w:pPr>
      <w:proofErr w:type="spellStart"/>
      <w:r w:rsidRPr="00FB607E">
        <w:rPr>
          <w:b/>
          <w:lang w:val="en-US"/>
          <w:rPrChange w:id="646" w:author="Gabriela Scur Almudi" w:date="2022-05-19T10:13:00Z">
            <w:rPr>
              <w:b/>
            </w:rPr>
          </w:rPrChange>
        </w:rPr>
        <w:t>Apêndice</w:t>
      </w:r>
      <w:proofErr w:type="spellEnd"/>
      <w:r w:rsidRPr="00FB607E">
        <w:rPr>
          <w:b/>
          <w:lang w:val="en-US"/>
          <w:rPrChange w:id="647" w:author="Gabriela Scur Almudi" w:date="2022-05-19T10:13:00Z">
            <w:rPr>
              <w:b/>
            </w:rPr>
          </w:rPrChange>
        </w:rPr>
        <w:t xml:space="preserve"> </w:t>
      </w:r>
      <w:proofErr w:type="spellStart"/>
      <w:r w:rsidRPr="00FB607E">
        <w:rPr>
          <w:b/>
          <w:lang w:val="en-US"/>
          <w:rPrChange w:id="648" w:author="Gabriela Scur Almudi" w:date="2022-05-19T10:13:00Z">
            <w:rPr>
              <w:b/>
            </w:rPr>
          </w:rPrChange>
        </w:rPr>
        <w:t>ou</w:t>
      </w:r>
      <w:proofErr w:type="spellEnd"/>
      <w:r w:rsidRPr="00FB607E">
        <w:rPr>
          <w:b/>
          <w:lang w:val="en-US"/>
          <w:rPrChange w:id="649" w:author="Gabriela Scur Almudi" w:date="2022-05-19T10:13:00Z">
            <w:rPr>
              <w:b/>
            </w:rPr>
          </w:rPrChange>
        </w:rPr>
        <w:t xml:space="preserve"> </w:t>
      </w:r>
      <w:commentRangeStart w:id="650"/>
      <w:r w:rsidRPr="00FB607E">
        <w:rPr>
          <w:b/>
          <w:lang w:val="en-US"/>
          <w:rPrChange w:id="651" w:author="Gabriela Scur Almudi" w:date="2022-05-19T10:13:00Z">
            <w:rPr>
              <w:b/>
            </w:rPr>
          </w:rPrChange>
        </w:rPr>
        <w:t>Anexo</w:t>
      </w:r>
      <w:commentRangeEnd w:id="650"/>
      <w:r w:rsidR="004532B8">
        <w:rPr>
          <w:rStyle w:val="Refdecomentrio"/>
        </w:rPr>
        <w:commentReference w:id="650"/>
      </w:r>
    </w:p>
    <w:p w14:paraId="766C4BCA" w14:textId="77777777" w:rsidR="00922B50" w:rsidRDefault="00922B50" w:rsidP="009F6D81">
      <w:pPr>
        <w:spacing w:line="360" w:lineRule="auto"/>
        <w:rPr>
          <w:ins w:id="652" w:author="eduardo" w:date="2022-05-20T16:48:00Z"/>
          <w:lang w:val="en-US"/>
        </w:rPr>
      </w:pPr>
    </w:p>
    <w:p w14:paraId="5B4887EF" w14:textId="5BFC3AE5" w:rsidR="009F6D81" w:rsidRPr="00FB607E" w:rsidRDefault="009F6D81" w:rsidP="009F6D81">
      <w:pPr>
        <w:spacing w:line="360" w:lineRule="auto"/>
        <w:rPr>
          <w:color w:val="FF0000"/>
          <w:lang w:val="en-US"/>
          <w:rPrChange w:id="653" w:author="Gabriela Scur Almudi" w:date="2022-05-19T10:13:00Z">
            <w:rPr>
              <w:color w:val="FF0000"/>
            </w:rPr>
          </w:rPrChange>
        </w:rPr>
      </w:pPr>
      <w:del w:id="654" w:author="eduardo" w:date="2022-05-20T16:04:00Z">
        <w:r w:rsidRPr="00FB607E" w:rsidDel="00C22750">
          <w:rPr>
            <w:lang w:val="en-US"/>
            <w:rPrChange w:id="655" w:author="Gabriela Scur Almudi" w:date="2022-05-19T10:13:00Z">
              <w:rPr/>
            </w:rPrChange>
          </w:rPr>
          <w:delText>None = Null = NA</w:delText>
        </w:r>
      </w:del>
      <w:ins w:id="656" w:author="eduardo" w:date="2022-05-20T16:04:00Z">
        <w:r w:rsidR="00C22750">
          <w:rPr>
            <w:lang w:val="en-US"/>
          </w:rPr>
          <w:t xml:space="preserve">Dados </w:t>
        </w:r>
      </w:ins>
    </w:p>
    <w:sectPr w:rsidR="009F6D81" w:rsidRPr="00FB607E" w:rsidSect="00EE21D2">
      <w:headerReference w:type="default" r:id="rId29"/>
      <w:footerReference w:type="default" r:id="rId30"/>
      <w:footerReference w:type="first" r:id="rId31"/>
      <w:pgSz w:w="11906" w:h="16838" w:code="9"/>
      <w:pgMar w:top="1418" w:right="1418" w:bottom="1418" w:left="1418" w:header="709" w:footer="709" w:gutter="0"/>
      <w:pgNumType w:start="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3" w:author="Gabriela Scur Almudi" w:date="2022-05-19T10:27:00Z" w:initials="GS">
    <w:p w14:paraId="40CE0149" w14:textId="63799C68" w:rsidR="00195515" w:rsidRDefault="00195515">
      <w:pPr>
        <w:pStyle w:val="Textodecomentrio"/>
      </w:pPr>
      <w:r>
        <w:rPr>
          <w:rStyle w:val="Refdecomentrio"/>
        </w:rPr>
        <w:annotationRef/>
      </w:r>
      <w:r>
        <w:t xml:space="preserve">Não é assim </w:t>
      </w:r>
      <w:proofErr w:type="gramStart"/>
      <w:r>
        <w:t>q</w:t>
      </w:r>
      <w:proofErr w:type="gramEnd"/>
      <w:r>
        <w:t xml:space="preserve"> se cita. Ver o manual </w:t>
      </w:r>
      <w:proofErr w:type="spellStart"/>
      <w:r>
        <w:t>pecege</w:t>
      </w:r>
      <w:proofErr w:type="spellEnd"/>
      <w:r>
        <w:t xml:space="preserve">. Vou corrigir </w:t>
      </w:r>
      <w:proofErr w:type="gramStart"/>
      <w:r>
        <w:t>aqui</w:t>
      </w:r>
      <w:proofErr w:type="gramEnd"/>
      <w:r>
        <w:t xml:space="preserve"> mas checar os demais autores do texto. </w:t>
      </w:r>
    </w:p>
  </w:comment>
  <w:comment w:id="154" w:author="eduardo" w:date="2022-05-20T12:59:00Z" w:initials="e">
    <w:p w14:paraId="03143240" w14:textId="77777777" w:rsidR="00960AAA" w:rsidRDefault="00960AAA">
      <w:pPr>
        <w:pStyle w:val="Textodecomentrio"/>
      </w:pPr>
      <w:r>
        <w:rPr>
          <w:rStyle w:val="Refdecomentrio"/>
        </w:rPr>
        <w:annotationRef/>
      </w:r>
      <w:r>
        <w:t>Gabi, na verdade eu usei o padrão da ESALQ para todos. Segundo orientação deles:</w:t>
      </w:r>
    </w:p>
    <w:p w14:paraId="62547458" w14:textId="77777777" w:rsidR="00960AAA" w:rsidRDefault="00960AAA">
      <w:pPr>
        <w:pStyle w:val="Textodecomentrio"/>
      </w:pPr>
    </w:p>
    <w:p w14:paraId="4CD22AFF" w14:textId="77777777" w:rsidR="00960AAA" w:rsidRDefault="00960AAA">
      <w:pPr>
        <w:pStyle w:val="Textodecomentrio"/>
      </w:pPr>
      <w:r>
        <w:t>Citação n</w:t>
      </w:r>
      <w:r>
        <w:t xml:space="preserve">o meio do parágrafo: </w:t>
      </w:r>
    </w:p>
    <w:p w14:paraId="314FBF10" w14:textId="77777777" w:rsidR="00960AAA" w:rsidRDefault="00960AAA">
      <w:pPr>
        <w:pStyle w:val="Textodecomentrio"/>
      </w:pPr>
      <w:proofErr w:type="spellStart"/>
      <w:r>
        <w:t>Tamarit</w:t>
      </w:r>
      <w:proofErr w:type="spellEnd"/>
      <w:r>
        <w:t xml:space="preserve"> e Gómez (2011);</w:t>
      </w:r>
    </w:p>
    <w:p w14:paraId="2C23FEE5" w14:textId="77777777" w:rsidR="00960AAA" w:rsidRDefault="00960AAA">
      <w:pPr>
        <w:pStyle w:val="Textodecomentrio"/>
      </w:pPr>
    </w:p>
    <w:p w14:paraId="7652840E" w14:textId="77777777" w:rsidR="00960AAA" w:rsidRDefault="00960AAA">
      <w:pPr>
        <w:pStyle w:val="Textodecomentrio"/>
      </w:pPr>
      <w:r>
        <w:t xml:space="preserve">No final do parágrafo: </w:t>
      </w:r>
    </w:p>
    <w:p w14:paraId="3E60602F" w14:textId="77777777" w:rsidR="00960AAA" w:rsidRDefault="00960AAA">
      <w:pPr>
        <w:pStyle w:val="Textodecomentrio"/>
      </w:pPr>
      <w:r>
        <w:t>(</w:t>
      </w:r>
      <w:proofErr w:type="spellStart"/>
      <w:r>
        <w:t>Tamarit</w:t>
      </w:r>
      <w:proofErr w:type="spellEnd"/>
      <w:r>
        <w:t xml:space="preserve"> e Gómez, 2011)</w:t>
      </w:r>
    </w:p>
    <w:p w14:paraId="72912905" w14:textId="77777777" w:rsidR="00960AAA" w:rsidRDefault="00960AAA">
      <w:pPr>
        <w:pStyle w:val="Textodecomentrio"/>
      </w:pPr>
    </w:p>
    <w:p w14:paraId="1C804827" w14:textId="77777777" w:rsidR="00960AAA" w:rsidRDefault="00960AAA">
      <w:pPr>
        <w:pStyle w:val="Textodecomentrio"/>
      </w:pPr>
      <w:r>
        <w:t>Documento da ESALQ no link:</w:t>
      </w:r>
    </w:p>
    <w:p w14:paraId="24319168" w14:textId="05898907" w:rsidR="00960AAA" w:rsidRDefault="00960AAA">
      <w:pPr>
        <w:pStyle w:val="Textodecomentrio"/>
      </w:pPr>
      <w:r w:rsidRPr="00960AAA">
        <w:t>https://www.dropbox.com/s/cwcbrc7hcorlbge/Normas%20para%20elabora%C3%A7%C3%A3o%20de%20trabalhos%20de%20conclus%C3%A3o%20de%20curso.pdf?dl=0</w:t>
      </w:r>
    </w:p>
  </w:comment>
  <w:comment w:id="155" w:author="eduardo" w:date="2022-05-20T13:00:00Z" w:initials="e">
    <w:p w14:paraId="7DFDB3D4" w14:textId="08E8B96A" w:rsidR="00960AAA" w:rsidRDefault="00960AAA">
      <w:pPr>
        <w:pStyle w:val="Textodecomentrio"/>
      </w:pPr>
      <w:r>
        <w:rPr>
          <w:rStyle w:val="Refdecomentrio"/>
        </w:rPr>
        <w:annotationRef/>
      </w:r>
    </w:p>
  </w:comment>
  <w:comment w:id="162" w:author="Gabriela Scur Almudi" w:date="2022-05-19T10:30:00Z" w:initials="GS">
    <w:p w14:paraId="3034F856" w14:textId="4DDB9EE2" w:rsidR="00195515" w:rsidRDefault="00195515">
      <w:pPr>
        <w:pStyle w:val="Textodecomentrio"/>
      </w:pPr>
      <w:r>
        <w:rPr>
          <w:rStyle w:val="Refdecomentrio"/>
        </w:rPr>
        <w:annotationRef/>
      </w:r>
      <w:r>
        <w:t xml:space="preserve">Sobrenome e não nome </w:t>
      </w:r>
      <w:proofErr w:type="spellStart"/>
      <w:r>
        <w:t>proprio</w:t>
      </w:r>
      <w:proofErr w:type="spellEnd"/>
    </w:p>
  </w:comment>
  <w:comment w:id="167" w:author="Gabriela Scur Almudi" w:date="2022-05-19T10:31:00Z" w:initials="GS">
    <w:p w14:paraId="238C1356" w14:textId="37C38064" w:rsidR="00195515" w:rsidRDefault="00195515">
      <w:pPr>
        <w:pStyle w:val="Textodecomentrio"/>
      </w:pPr>
      <w:r>
        <w:rPr>
          <w:rStyle w:val="Refdecomentrio"/>
        </w:rPr>
        <w:annotationRef/>
      </w:r>
      <w:r>
        <w:t xml:space="preserve">Só em 2020 mais??? O que é isso? Acho </w:t>
      </w:r>
      <w:proofErr w:type="gramStart"/>
      <w:r>
        <w:t>q</w:t>
      </w:r>
      <w:proofErr w:type="gramEnd"/>
      <w:r>
        <w:t xml:space="preserve"> falta algo </w:t>
      </w:r>
    </w:p>
  </w:comment>
  <w:comment w:id="173" w:author="Gabriela Scur Almudi" w:date="2022-02-23T10:20:00Z" w:initials="GS">
    <w:p w14:paraId="0089E13C" w14:textId="767E0617" w:rsidR="00195515" w:rsidRDefault="00195515">
      <w:pPr>
        <w:pStyle w:val="Textodecomentrio"/>
      </w:pPr>
      <w:r>
        <w:rPr>
          <w:rStyle w:val="Refdecomentrio"/>
        </w:rPr>
        <w:annotationRef/>
      </w:r>
      <w:r>
        <w:t xml:space="preserve">Edu, precisa desenvolver essa parte, mesmo que depois </w:t>
      </w:r>
      <w:proofErr w:type="spellStart"/>
      <w:r>
        <w:t>vc</w:t>
      </w:r>
      <w:proofErr w:type="spellEnd"/>
      <w:r>
        <w:t xml:space="preserve"> complemente/altere... acho q </w:t>
      </w:r>
      <w:proofErr w:type="spellStart"/>
      <w:r>
        <w:t>vc</w:t>
      </w:r>
      <w:proofErr w:type="spellEnd"/>
      <w:r>
        <w:t xml:space="preserve"> entregou essa parte na 1ª na 1ª. entrega...  </w:t>
      </w:r>
    </w:p>
  </w:comment>
  <w:comment w:id="179" w:author="Gabriela Scur Almudi" w:date="2022-05-19T11:07:00Z" w:initials="GS">
    <w:p w14:paraId="6670BC0D" w14:textId="2CC9853D" w:rsidR="00E4420E" w:rsidRDefault="00195515">
      <w:pPr>
        <w:pStyle w:val="Textodecomentrio"/>
      </w:pPr>
      <w:r>
        <w:rPr>
          <w:rStyle w:val="Refdecomentrio"/>
        </w:rPr>
        <w:annotationRef/>
      </w:r>
      <w:r>
        <w:t xml:space="preserve">Minha dúvida é a seguinte: se o índice existe (WHR) é porque sim, as diferenças </w:t>
      </w:r>
      <w:r w:rsidR="00E4420E">
        <w:t xml:space="preserve">impactam, certo? Fico sem entender muito bem o </w:t>
      </w:r>
      <w:proofErr w:type="spellStart"/>
      <w:proofErr w:type="gramStart"/>
      <w:r w:rsidR="00E4420E">
        <w:t>porque</w:t>
      </w:r>
      <w:proofErr w:type="spellEnd"/>
      <w:proofErr w:type="gramEnd"/>
      <w:r w:rsidR="00E4420E">
        <w:t xml:space="preserve"> de testar essa H1 já que é meio dada. Ou estou errada? Pergunto de leiga mesmo... p reflexão, pois em tese, me parece </w:t>
      </w:r>
      <w:proofErr w:type="gramStart"/>
      <w:r w:rsidR="00E4420E">
        <w:t>q</w:t>
      </w:r>
      <w:proofErr w:type="gramEnd"/>
      <w:r w:rsidR="00E4420E">
        <w:t xml:space="preserve"> a tua H2 seria suficiente. Ou não? P dar robustez à H2 tem que ter a H1? Não ficou claro p mim </w:t>
      </w:r>
      <w:proofErr w:type="spellStart"/>
      <w:r w:rsidR="00E4420E">
        <w:t>la</w:t>
      </w:r>
      <w:proofErr w:type="spellEnd"/>
      <w:r w:rsidR="00E4420E">
        <w:t xml:space="preserve"> embaixo, no texto. Vou sinalizar em amarelo. </w:t>
      </w:r>
    </w:p>
  </w:comment>
  <w:comment w:id="180" w:author="eduardo" w:date="2022-05-19T20:06:00Z" w:initials="e">
    <w:p w14:paraId="7F203731" w14:textId="77777777" w:rsidR="00D3095A" w:rsidRDefault="00D3095A">
      <w:pPr>
        <w:pStyle w:val="Textodecomentrio"/>
      </w:pPr>
      <w:r>
        <w:rPr>
          <w:rStyle w:val="Refdecomentrio"/>
        </w:rPr>
        <w:annotationRef/>
      </w:r>
      <w:r>
        <w:t xml:space="preserve">Na verdade Gabi o banco de dados vem com várias informações que eles </w:t>
      </w:r>
      <w:proofErr w:type="gramStart"/>
      <w:r>
        <w:t>coletam</w:t>
      </w:r>
      <w:proofErr w:type="gramEnd"/>
      <w:r>
        <w:t xml:space="preserve"> mas essa correlação específica não é testada. Via de regra para as análises de políticas públicas eles usam essas variáveis que eu selecionei e outras atreladas a </w:t>
      </w:r>
      <w:proofErr w:type="spellStart"/>
      <w:proofErr w:type="gramStart"/>
      <w:r>
        <w:t>politica</w:t>
      </w:r>
      <w:proofErr w:type="spellEnd"/>
      <w:proofErr w:type="gramEnd"/>
      <w:r>
        <w:t xml:space="preserve"> e desenvolvimento. O teste era necessário para saber se pelo menos </w:t>
      </w:r>
      <w:proofErr w:type="spellStart"/>
      <w:r>
        <w:t>log_gdp</w:t>
      </w:r>
      <w:proofErr w:type="spellEnd"/>
      <w:r>
        <w:t xml:space="preserve"> e </w:t>
      </w:r>
      <w:proofErr w:type="spellStart"/>
      <w:r>
        <w:t>healthy_exp</w:t>
      </w:r>
      <w:proofErr w:type="spellEnd"/>
      <w:r>
        <w:t xml:space="preserve"> já seriam </w:t>
      </w:r>
      <w:proofErr w:type="gramStart"/>
      <w:r>
        <w:t>suficiente</w:t>
      </w:r>
      <w:proofErr w:type="gramEnd"/>
      <w:r>
        <w:t xml:space="preserve"> para encontrar correlação com a felicidade, se não teria que olhar todas as demais variáveis e rever inclusive a pergunta da pesquisa.</w:t>
      </w:r>
    </w:p>
    <w:p w14:paraId="62CF0502" w14:textId="0EFF9C6A" w:rsidR="00D3095A" w:rsidRDefault="00D3095A">
      <w:pPr>
        <w:pStyle w:val="Textodecomentrio"/>
      </w:pPr>
    </w:p>
  </w:comment>
  <w:comment w:id="181" w:author="eduardo" w:date="2022-05-19T20:08:00Z" w:initials="e">
    <w:p w14:paraId="3F356BB5" w14:textId="7F71CF4C" w:rsidR="00D3095A" w:rsidRDefault="00D3095A">
      <w:pPr>
        <w:pStyle w:val="Textodecomentrio"/>
      </w:pPr>
      <w:r>
        <w:rPr>
          <w:rStyle w:val="Refdecomentrio"/>
        </w:rPr>
        <w:annotationRef/>
      </w:r>
    </w:p>
  </w:comment>
  <w:comment w:id="196" w:author="Gabriela Scur Almudi" w:date="2022-05-19T10:57:00Z" w:initials="GS">
    <w:p w14:paraId="039C06DB" w14:textId="37A558F1" w:rsidR="00195515" w:rsidRDefault="00195515">
      <w:pPr>
        <w:pStyle w:val="Textodecomentrio"/>
      </w:pPr>
      <w:r>
        <w:rPr>
          <w:rStyle w:val="Refdecomentrio"/>
        </w:rPr>
        <w:annotationRef/>
      </w:r>
      <w:r>
        <w:t xml:space="preserve">Falam </w:t>
      </w:r>
      <w:proofErr w:type="gramStart"/>
      <w:r>
        <w:t>q</w:t>
      </w:r>
      <w:proofErr w:type="gramEnd"/>
      <w:r>
        <w:t xml:space="preserve"> é a Covid-19 (a doença) e o vírus </w:t>
      </w:r>
      <w:proofErr w:type="spellStart"/>
      <w:r>
        <w:t>coronavirus</w:t>
      </w:r>
      <w:proofErr w:type="spellEnd"/>
      <w:r>
        <w:t>, então padronizei tudo</w:t>
      </w:r>
    </w:p>
  </w:comment>
  <w:comment w:id="200" w:author="Gabriela Scur Almudi" w:date="2022-05-19T10:58:00Z" w:initials="GS">
    <w:p w14:paraId="5D51F515" w14:textId="6569C614" w:rsidR="00195515" w:rsidRDefault="00195515">
      <w:pPr>
        <w:pStyle w:val="Textodecomentrio"/>
      </w:pPr>
      <w:r>
        <w:rPr>
          <w:rStyle w:val="Refdecomentrio"/>
        </w:rPr>
        <w:annotationRef/>
      </w:r>
      <w:r>
        <w:t>?</w:t>
      </w:r>
    </w:p>
  </w:comment>
  <w:comment w:id="263" w:author="Gabriela Scur Almudi" w:date="2022-05-19T11:12:00Z" w:initials="GS">
    <w:p w14:paraId="4A0933CD" w14:textId="59E5160C" w:rsidR="00E4420E" w:rsidRDefault="00E4420E">
      <w:pPr>
        <w:pStyle w:val="Textodecomentrio"/>
      </w:pPr>
      <w:r>
        <w:rPr>
          <w:rStyle w:val="Refdecomentrio"/>
        </w:rPr>
        <w:annotationRef/>
      </w:r>
      <w:r>
        <w:t xml:space="preserve">Por que era esperado pouco impacto da pandemia na percepção de felicidade no ano de 2020? Explica melhor... </w:t>
      </w:r>
    </w:p>
  </w:comment>
  <w:comment w:id="264" w:author="eduardo" w:date="2022-05-19T20:17:00Z" w:initials="e">
    <w:p w14:paraId="4EB4D8FE" w14:textId="54F7E184" w:rsidR="003C2A04" w:rsidRDefault="003C2A04">
      <w:pPr>
        <w:pStyle w:val="Textodecomentrio"/>
      </w:pPr>
      <w:r>
        <w:rPr>
          <w:rStyle w:val="Refdecomentrio"/>
        </w:rPr>
        <w:annotationRef/>
      </w:r>
      <w:r>
        <w:t xml:space="preserve">Isso na verdade era uma outra ideia que ia construí e ficou confuso mesmo. A queda no </w:t>
      </w:r>
      <w:proofErr w:type="spellStart"/>
      <w:r>
        <w:t>ladder_score</w:t>
      </w:r>
      <w:proofErr w:type="spellEnd"/>
      <w:r>
        <w:t xml:space="preserve"> </w:t>
      </w:r>
      <w:proofErr w:type="spellStart"/>
      <w:r>
        <w:t>eera</w:t>
      </w:r>
      <w:proofErr w:type="spellEnd"/>
      <w:r>
        <w:t xml:space="preserve"> esperada mesmo em 2020</w:t>
      </w:r>
    </w:p>
  </w:comment>
  <w:comment w:id="265" w:author="eduardo" w:date="2022-05-19T20:18:00Z" w:initials="e">
    <w:p w14:paraId="2895E8B9" w14:textId="1A0DD8F3" w:rsidR="003C2A04" w:rsidRDefault="003C2A04">
      <w:pPr>
        <w:pStyle w:val="Textodecomentrio"/>
      </w:pPr>
      <w:r>
        <w:rPr>
          <w:rStyle w:val="Refdecomentrio"/>
        </w:rPr>
        <w:annotationRef/>
      </w:r>
    </w:p>
  </w:comment>
  <w:comment w:id="267" w:author="Gabriela Scur Almudi" w:date="2022-05-19T11:13:00Z" w:initials="GS">
    <w:p w14:paraId="191684D9" w14:textId="34A2B1DC" w:rsidR="00E4420E" w:rsidRDefault="00E4420E">
      <w:pPr>
        <w:pStyle w:val="Textodecomentrio"/>
      </w:pPr>
      <w:r>
        <w:rPr>
          <w:rStyle w:val="Refdecomentrio"/>
        </w:rPr>
        <w:annotationRef/>
      </w:r>
      <w:proofErr w:type="spellStart"/>
      <w:r>
        <w:t>To</w:t>
      </w:r>
      <w:proofErr w:type="spellEnd"/>
      <w:r>
        <w:t xml:space="preserve"> chocada! Nunca poderia imaginar... </w:t>
      </w:r>
    </w:p>
  </w:comment>
  <w:comment w:id="268" w:author="eduardo" w:date="2022-05-19T20:30:00Z" w:initials="e">
    <w:p w14:paraId="78E483F2" w14:textId="43F66D36" w:rsidR="00384491" w:rsidRDefault="00384491">
      <w:pPr>
        <w:pStyle w:val="Textodecomentrio"/>
      </w:pPr>
      <w:r>
        <w:rPr>
          <w:rStyle w:val="Refdecomentrio"/>
        </w:rPr>
        <w:annotationRef/>
      </w:r>
      <w:r>
        <w:t xml:space="preserve">Pois é, eu também na verdade </w:t>
      </w:r>
      <w:proofErr w:type="spellStart"/>
      <w:r>
        <w:t>haha</w:t>
      </w:r>
      <w:proofErr w:type="spellEnd"/>
      <w:r>
        <w:t xml:space="preserve">, mas outros testes que eu fiz embora não estejam aqui, já davam esse sinal. Eu até reformulei a frase, </w:t>
      </w:r>
      <w:proofErr w:type="spellStart"/>
      <w:r>
        <w:t>pq</w:t>
      </w:r>
      <w:proofErr w:type="spellEnd"/>
      <w:r>
        <w:t xml:space="preserve"> esse efeito não é sentido na média, mas sempre que granulamos mais as observações é possível começar a identificar algo (por isso fiz a </w:t>
      </w:r>
      <w:proofErr w:type="spellStart"/>
      <w:r>
        <w:t>clusterização</w:t>
      </w:r>
      <w:proofErr w:type="spellEnd"/>
      <w:r>
        <w:t xml:space="preserve"> depois).</w:t>
      </w:r>
    </w:p>
  </w:comment>
  <w:comment w:id="269" w:author="eduardo" w:date="2022-05-19T20:31:00Z" w:initials="e">
    <w:p w14:paraId="648E2EA4" w14:textId="3DA03D31" w:rsidR="00384491" w:rsidRDefault="00384491">
      <w:pPr>
        <w:pStyle w:val="Textodecomentrio"/>
      </w:pPr>
      <w:r>
        <w:rPr>
          <w:rStyle w:val="Refdecomentrio"/>
        </w:rPr>
        <w:annotationRef/>
      </w:r>
    </w:p>
  </w:comment>
  <w:comment w:id="299" w:author="Gabriela Scur Almudi" w:date="2022-05-19T11:18:00Z" w:initials="GS">
    <w:p w14:paraId="2D12660A" w14:textId="77777777" w:rsidR="00E32C94" w:rsidRDefault="00E32C94">
      <w:pPr>
        <w:pStyle w:val="Textodecomentrio"/>
      </w:pPr>
      <w:r>
        <w:rPr>
          <w:rStyle w:val="Refdecomentrio"/>
        </w:rPr>
        <w:annotationRef/>
      </w:r>
      <w:r>
        <w:t xml:space="preserve">Entendo q essas 4 figuras tenham resultados diferentes, ou são sobre coisas diferentes, mas se notar a descrição de cada uma delas, o texto é exatamente o mesmo, então, em tese, p </w:t>
      </w:r>
      <w:proofErr w:type="spellStart"/>
      <w:r>
        <w:t>qq</w:t>
      </w:r>
      <w:proofErr w:type="spellEnd"/>
      <w:r>
        <w:t xml:space="preserve"> leitor, </w:t>
      </w:r>
      <w:proofErr w:type="spellStart"/>
      <w:r>
        <w:t>vc</w:t>
      </w:r>
      <w:proofErr w:type="spellEnd"/>
      <w:r>
        <w:t xml:space="preserve"> está repetindo a figura. Veja como pode colocar algo </w:t>
      </w:r>
      <w:proofErr w:type="gramStart"/>
      <w:r>
        <w:t>q</w:t>
      </w:r>
      <w:proofErr w:type="gramEnd"/>
      <w:r>
        <w:t xml:space="preserve"> diferencie uma das outras.</w:t>
      </w:r>
    </w:p>
    <w:p w14:paraId="5DF50323" w14:textId="4B3D6877" w:rsidR="00E32C94" w:rsidRDefault="00E32C94">
      <w:pPr>
        <w:pStyle w:val="Textodecomentrio"/>
      </w:pPr>
      <w:r>
        <w:t xml:space="preserve">Além disso, não cabe 1 texto (uma frase q seja) depois de cada uma delas, fazendo um </w:t>
      </w:r>
      <w:proofErr w:type="spellStart"/>
      <w:r>
        <w:t>comentario</w:t>
      </w:r>
      <w:proofErr w:type="spellEnd"/>
      <w:r>
        <w:t xml:space="preserve"> ou </w:t>
      </w:r>
      <w:proofErr w:type="spellStart"/>
      <w:r>
        <w:t>highlight</w:t>
      </w:r>
      <w:proofErr w:type="spellEnd"/>
      <w:r>
        <w:t xml:space="preserve"> e depois fazer a </w:t>
      </w:r>
      <w:proofErr w:type="spellStart"/>
      <w:proofErr w:type="gramStart"/>
      <w:r>
        <w:t>analise</w:t>
      </w:r>
      <w:proofErr w:type="spellEnd"/>
      <w:proofErr w:type="gramEnd"/>
      <w:r>
        <w:t xml:space="preserve"> conjunta que </w:t>
      </w:r>
      <w:proofErr w:type="spellStart"/>
      <w:r>
        <w:t>vc</w:t>
      </w:r>
      <w:proofErr w:type="spellEnd"/>
      <w:r>
        <w:t xml:space="preserve"> traz? Digo isso, pois em trabalhos acadêmicos ano se apresenta figuras, gráficos, </w:t>
      </w:r>
      <w:proofErr w:type="gramStart"/>
      <w:r>
        <w:t>tabelas corridos</w:t>
      </w:r>
      <w:proofErr w:type="gramEnd"/>
      <w:r>
        <w:t xml:space="preserve">, sem explicação ou </w:t>
      </w:r>
      <w:proofErr w:type="spellStart"/>
      <w:r>
        <w:t>comentario</w:t>
      </w:r>
      <w:proofErr w:type="spellEnd"/>
      <w:r>
        <w:t xml:space="preserve"> entre eles, sob a forma de texto. Tente fazer isso... </w:t>
      </w:r>
    </w:p>
  </w:comment>
  <w:comment w:id="300" w:author="eduardo" w:date="2022-05-20T13:09:00Z" w:initials="e">
    <w:p w14:paraId="39C4E03A" w14:textId="694A985F" w:rsidR="00F50ABA" w:rsidRDefault="00F50ABA">
      <w:pPr>
        <w:pStyle w:val="Textodecomentrio"/>
      </w:pPr>
      <w:r>
        <w:rPr>
          <w:rStyle w:val="Refdecomentrio"/>
        </w:rPr>
        <w:annotationRef/>
      </w:r>
      <w:r>
        <w:t xml:space="preserve">Faz sentido, eu refiz esse tópico todo adicionando as considerações relevantes e excluindo a segunda leva de 4 gráficos que possuíam pouca relevância, dado que apenas reforçavam o que estava ocorrendo nesses 4 primeiros. </w:t>
      </w:r>
    </w:p>
  </w:comment>
  <w:comment w:id="301" w:author="eduardo" w:date="2022-05-20T13:10:00Z" w:initials="e">
    <w:p w14:paraId="511C8EA3" w14:textId="4F98D170" w:rsidR="00F50ABA" w:rsidRDefault="00F50ABA">
      <w:pPr>
        <w:pStyle w:val="Textodecomentrio"/>
      </w:pPr>
      <w:r>
        <w:rPr>
          <w:rStyle w:val="Refdecomentrio"/>
        </w:rPr>
        <w:annotationRef/>
      </w:r>
    </w:p>
  </w:comment>
  <w:comment w:id="364" w:author="Gabriela Scur Almudi" w:date="2022-05-19T11:21:00Z" w:initials="GS">
    <w:p w14:paraId="00C9FB16" w14:textId="1B304C90" w:rsidR="00E32C94" w:rsidRDefault="00E32C94">
      <w:pPr>
        <w:pStyle w:val="Textodecomentrio"/>
      </w:pPr>
      <w:r>
        <w:rPr>
          <w:rStyle w:val="Refdecomentrio"/>
        </w:rPr>
        <w:annotationRef/>
      </w:r>
      <w:r>
        <w:t xml:space="preserve">Tem alguma pista? </w:t>
      </w:r>
      <w:proofErr w:type="spellStart"/>
      <w:r>
        <w:t>vc</w:t>
      </w:r>
      <w:proofErr w:type="spellEnd"/>
      <w:r>
        <w:t xml:space="preserve"> pode fazer umas inferências</w:t>
      </w:r>
      <w:r w:rsidR="004532B8">
        <w:t xml:space="preserve"> resgatando esse </w:t>
      </w:r>
      <w:proofErr w:type="spellStart"/>
      <w:r w:rsidR="004532B8">
        <w:t>finidng</w:t>
      </w:r>
      <w:proofErr w:type="spellEnd"/>
      <w:r w:rsidR="004532B8">
        <w:t xml:space="preserve"> na sessão seguinte</w:t>
      </w:r>
      <w:r>
        <w:t xml:space="preserve">, pois </w:t>
      </w:r>
      <w:proofErr w:type="gramStart"/>
      <w:r>
        <w:t>est</w:t>
      </w:r>
      <w:r w:rsidR="004532B8">
        <w:t>ará</w:t>
      </w:r>
      <w:r>
        <w:t xml:space="preserve"> analisando</w:t>
      </w:r>
      <w:proofErr w:type="gramEnd"/>
      <w:r w:rsidR="004532B8">
        <w:t xml:space="preserve">... tem q lá dar os </w:t>
      </w:r>
      <w:proofErr w:type="spellStart"/>
      <w:r w:rsidR="004532B8">
        <w:t>insgihts</w:t>
      </w:r>
      <w:proofErr w:type="spellEnd"/>
      <w:r w:rsidR="004532B8">
        <w:t xml:space="preserve">... talvez até comparar teus resultados com algum outro estudo... notei q </w:t>
      </w:r>
      <w:proofErr w:type="spellStart"/>
      <w:r w:rsidR="004532B8">
        <w:t>vc</w:t>
      </w:r>
      <w:proofErr w:type="spellEnd"/>
      <w:r w:rsidR="004532B8">
        <w:t xml:space="preserve"> </w:t>
      </w:r>
      <w:proofErr w:type="spellStart"/>
      <w:r w:rsidR="004532B8">
        <w:t>la</w:t>
      </w:r>
      <w:proofErr w:type="spellEnd"/>
      <w:r w:rsidR="004532B8">
        <w:t xml:space="preserve"> na discussão não trouxe resultados de outras pesquisas p comparar com os seus... mesmo não usando o mesmo método, entende? Acho q daria p fazer uma </w:t>
      </w:r>
      <w:proofErr w:type="spellStart"/>
      <w:proofErr w:type="gramStart"/>
      <w:r w:rsidR="004532B8">
        <w:t>analise</w:t>
      </w:r>
      <w:proofErr w:type="spellEnd"/>
      <w:proofErr w:type="gramEnd"/>
      <w:r w:rsidR="004532B8">
        <w:t xml:space="preserve"> mais “robusta” </w:t>
      </w:r>
      <w:proofErr w:type="spellStart"/>
      <w:r w:rsidR="004532B8">
        <w:t>la</w:t>
      </w:r>
      <w:proofErr w:type="spellEnd"/>
      <w:r w:rsidR="004532B8">
        <w:t xml:space="preserve"> no sentido primeiro de fazer algumas inferências/insights baseados em estudos anteriores... </w:t>
      </w:r>
      <w:r>
        <w:t xml:space="preserve"> </w:t>
      </w:r>
    </w:p>
  </w:comment>
  <w:comment w:id="365" w:author="eduardo" w:date="2022-05-20T13:10:00Z" w:initials="e">
    <w:p w14:paraId="6652875C" w14:textId="77777777" w:rsidR="00F50ABA" w:rsidRDefault="00F50ABA">
      <w:pPr>
        <w:pStyle w:val="Textodecomentrio"/>
      </w:pPr>
      <w:r>
        <w:rPr>
          <w:rStyle w:val="Refdecomentrio"/>
        </w:rPr>
        <w:annotationRef/>
      </w:r>
      <w:r>
        <w:t>Vamos lá:</w:t>
      </w:r>
    </w:p>
    <w:p w14:paraId="79753D83" w14:textId="77777777" w:rsidR="00F50ABA" w:rsidRDefault="00F50ABA">
      <w:pPr>
        <w:pStyle w:val="Textodecomentrio"/>
      </w:pPr>
      <w:r>
        <w:t>- Adicionei pistas da possível ausência de dados e que tipo de dados poderiam ajudar a entender melhor o que houve.</w:t>
      </w:r>
    </w:p>
    <w:p w14:paraId="62399307" w14:textId="487FB644" w:rsidR="00F50ABA" w:rsidRDefault="00F50ABA">
      <w:pPr>
        <w:pStyle w:val="Textodecomentrio"/>
      </w:pPr>
      <w:r>
        <w:t xml:space="preserve">- Sobre outros estudos relacionados a esse tema, </w:t>
      </w:r>
      <w:r w:rsidR="00C16AD7">
        <w:t xml:space="preserve">eu fiz uma ponte de outros estudos que trazem outras variáveis que talvez pesem na felicidade das pessoas, mas é onde consigo tanger sem me complicar teoricamente. Digo isso porque até tem artigos que avaliam a felicidade das pessoas no período da pandemia, mas eles tangem análises mais filosóficas e psicológicas </w:t>
      </w:r>
      <w:r w:rsidR="00C22750">
        <w:t>que eu teria que levantar antes seus fundamentos para daí então entender como encaixar com o foco da minha análise. Sinceramente, prefiro não correr esse risco e ficar nas análises mais “estatísticas” dado a subjetividade inerente que esse conceito de felicidade carrega em cada pesquisa.</w:t>
      </w:r>
    </w:p>
  </w:comment>
  <w:comment w:id="366" w:author="eduardo" w:date="2022-05-20T16:01:00Z" w:initials="e">
    <w:p w14:paraId="7884CA2C" w14:textId="194CF398" w:rsidR="00C22750" w:rsidRDefault="00C22750">
      <w:pPr>
        <w:pStyle w:val="Textodecomentrio"/>
      </w:pPr>
      <w:r>
        <w:rPr>
          <w:rStyle w:val="Refdecomentrio"/>
        </w:rPr>
        <w:annotationRef/>
      </w:r>
    </w:p>
  </w:comment>
  <w:comment w:id="382" w:author="Gabriela Scur Almudi" w:date="2022-05-19T11:22:00Z" w:initials="GS">
    <w:p w14:paraId="6C73F20F" w14:textId="3FB092E1" w:rsidR="00E32C94" w:rsidRDefault="00E32C94">
      <w:pPr>
        <w:pStyle w:val="Textodecomentrio"/>
      </w:pPr>
      <w:r>
        <w:rPr>
          <w:rStyle w:val="Refdecomentrio"/>
        </w:rPr>
        <w:annotationRef/>
      </w:r>
      <w:r>
        <w:t xml:space="preserve">Idem </w:t>
      </w:r>
      <w:proofErr w:type="spellStart"/>
      <w:r>
        <w:t>comentario</w:t>
      </w:r>
      <w:proofErr w:type="spellEnd"/>
      <w:r>
        <w:t xml:space="preserve"> das figuras anteriores, tentar criar textos explicativos intermediários. </w:t>
      </w:r>
    </w:p>
  </w:comment>
  <w:comment w:id="394" w:author="Gabriela Scur Almudi" w:date="2022-05-19T11:23:00Z" w:initials="GS">
    <w:p w14:paraId="73FFA7CA" w14:textId="4DA36454" w:rsidR="00E32C94" w:rsidRDefault="00E32C94">
      <w:pPr>
        <w:pStyle w:val="Textodecomentrio"/>
      </w:pPr>
      <w:r>
        <w:rPr>
          <w:rStyle w:val="Refdecomentrio"/>
        </w:rPr>
        <w:annotationRef/>
      </w:r>
      <w:r>
        <w:t>?</w:t>
      </w:r>
    </w:p>
  </w:comment>
  <w:comment w:id="437" w:author="Gabriela Scur Almudi" w:date="2022-05-19T11:35:00Z" w:initials="GS">
    <w:p w14:paraId="1C936CBC" w14:textId="77777777" w:rsidR="005A3C33" w:rsidRDefault="005A3C33">
      <w:pPr>
        <w:pStyle w:val="Textodecomentrio"/>
      </w:pPr>
      <w:r>
        <w:rPr>
          <w:rStyle w:val="Refdecomentrio"/>
        </w:rPr>
        <w:annotationRef/>
      </w:r>
      <w:r>
        <w:t xml:space="preserve">Ok, mas com seus dados </w:t>
      </w:r>
      <w:proofErr w:type="spellStart"/>
      <w:r>
        <w:t>vc</w:t>
      </w:r>
      <w:proofErr w:type="spellEnd"/>
      <w:r>
        <w:t xml:space="preserve"> mesmo disse </w:t>
      </w:r>
      <w:proofErr w:type="gramStart"/>
      <w:r>
        <w:t>q</w:t>
      </w:r>
      <w:proofErr w:type="gramEnd"/>
      <w:r>
        <w:t xml:space="preserve"> não conseguiu comprovar H2! Como </w:t>
      </w:r>
      <w:proofErr w:type="spellStart"/>
      <w:r>
        <w:t>vc</w:t>
      </w:r>
      <w:proofErr w:type="spellEnd"/>
      <w:r>
        <w:t xml:space="preserve"> afirma isso aqui.? Precisa explicar melhor e “provar” isso, não?</w:t>
      </w:r>
    </w:p>
    <w:p w14:paraId="614AF2B4" w14:textId="64D53D53" w:rsidR="005A3C33" w:rsidRDefault="005A3C33">
      <w:pPr>
        <w:pStyle w:val="Textodecomentrio"/>
      </w:pPr>
      <w:r>
        <w:t xml:space="preserve">Outra coisa: análise por países </w:t>
      </w:r>
      <w:proofErr w:type="spellStart"/>
      <w:r>
        <w:t>vc</w:t>
      </w:r>
      <w:proofErr w:type="spellEnd"/>
      <w:r>
        <w:t xml:space="preserve"> não fez... veja o final dessa frase. </w:t>
      </w:r>
    </w:p>
  </w:comment>
  <w:comment w:id="438" w:author="eduardo" w:date="2022-05-19T21:06:00Z" w:initials="e">
    <w:p w14:paraId="30DA3442" w14:textId="712432EA" w:rsidR="0018506D" w:rsidRDefault="0018506D">
      <w:pPr>
        <w:pStyle w:val="Textodecomentrio"/>
      </w:pPr>
      <w:r>
        <w:rPr>
          <w:rStyle w:val="Refdecomentrio"/>
        </w:rPr>
        <w:annotationRef/>
      </w:r>
      <w:r>
        <w:t>Reformulei a frase, talvez fique mais claro assim</w:t>
      </w:r>
    </w:p>
  </w:comment>
  <w:comment w:id="480" w:author="Gabriela Scur Almudi" w:date="2022-05-19T11:36:00Z" w:initials="GS">
    <w:p w14:paraId="78EAF6AC" w14:textId="77777777" w:rsidR="005A3C33" w:rsidRDefault="005A3C33">
      <w:pPr>
        <w:pStyle w:val="Textodecomentrio"/>
      </w:pPr>
      <w:r>
        <w:rPr>
          <w:rStyle w:val="Refdecomentrio"/>
        </w:rPr>
        <w:annotationRef/>
      </w:r>
      <w:r>
        <w:t>Ok, abra. No grupo x aconteceu y... no outro....</w:t>
      </w:r>
    </w:p>
    <w:p w14:paraId="639E94A2" w14:textId="20A593A1" w:rsidR="005A3C33" w:rsidRDefault="005A3C33">
      <w:pPr>
        <w:pStyle w:val="Textodecomentrio"/>
      </w:pPr>
    </w:p>
  </w:comment>
  <w:comment w:id="502" w:author="Gabriela Scur Almudi" w:date="2022-05-19T11:37:00Z" w:initials="GS">
    <w:p w14:paraId="7E928F64" w14:textId="7762BF47" w:rsidR="005A3C33" w:rsidRDefault="005A3C33">
      <w:pPr>
        <w:pStyle w:val="Textodecomentrio"/>
      </w:pPr>
      <w:r>
        <w:rPr>
          <w:rStyle w:val="Refdecomentrio"/>
        </w:rPr>
        <w:annotationRef/>
      </w:r>
      <w:r>
        <w:t xml:space="preserve">Mas </w:t>
      </w:r>
      <w:proofErr w:type="spellStart"/>
      <w:r>
        <w:t>vc</w:t>
      </w:r>
      <w:proofErr w:type="spellEnd"/>
      <w:r>
        <w:t xml:space="preserve"> não disse q seu estudo mostrou </w:t>
      </w:r>
      <w:proofErr w:type="gramStart"/>
      <w:r>
        <w:t>q</w:t>
      </w:r>
      <w:proofErr w:type="gramEnd"/>
      <w:r>
        <w:t xml:space="preserve"> não houve impacto da covid na felicidade? </w:t>
      </w:r>
    </w:p>
  </w:comment>
  <w:comment w:id="503" w:author="eduardo" w:date="2022-05-19T22:14:00Z" w:initials="e">
    <w:p w14:paraId="2A81E030" w14:textId="6B2211E8" w:rsidR="002055C2" w:rsidRDefault="002055C2">
      <w:pPr>
        <w:pStyle w:val="Textodecomentrio"/>
      </w:pPr>
      <w:r>
        <w:rPr>
          <w:rStyle w:val="Refdecomentrio"/>
        </w:rPr>
        <w:annotationRef/>
      </w:r>
      <w:r>
        <w:t xml:space="preserve">Acho que com a frase reformulada acima esse tópico fica mais claro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504" w:author="eduardo" w:date="2022-05-19T22:14:00Z" w:initials="e">
    <w:p w14:paraId="764A7FCA" w14:textId="23155149" w:rsidR="002055C2" w:rsidRDefault="002055C2">
      <w:pPr>
        <w:pStyle w:val="Textodecomentrio"/>
      </w:pPr>
      <w:r>
        <w:rPr>
          <w:rStyle w:val="Refdecomentrio"/>
        </w:rPr>
        <w:annotationRef/>
      </w:r>
    </w:p>
  </w:comment>
  <w:comment w:id="585" w:author="Gabriela Scur Almudi" w:date="2022-05-19T11:31:00Z" w:initials="GS">
    <w:p w14:paraId="1AB220D1" w14:textId="038A7748" w:rsidR="00F74CF6" w:rsidRDefault="00F74CF6">
      <w:pPr>
        <w:pStyle w:val="Textodecomentrio"/>
      </w:pPr>
      <w:r>
        <w:rPr>
          <w:rStyle w:val="Refdecomentrio"/>
        </w:rPr>
        <w:annotationRef/>
      </w:r>
      <w:r>
        <w:t>Aqui tem um espaçamento entre linhas diferente dos demais. Checar.</w:t>
      </w:r>
    </w:p>
  </w:comment>
  <w:comment w:id="593" w:author="Gabriela Scur Almudi" w:date="2022-05-19T11:40:00Z" w:initials="GS">
    <w:p w14:paraId="5AD2DFE1" w14:textId="2B397A79" w:rsidR="004532B8" w:rsidRDefault="004532B8">
      <w:pPr>
        <w:pStyle w:val="Textodecomentrio"/>
      </w:pPr>
      <w:r>
        <w:rPr>
          <w:rStyle w:val="Refdecomentrio"/>
        </w:rPr>
        <w:annotationRef/>
      </w:r>
      <w:r>
        <w:t xml:space="preserve">Acho q </w:t>
      </w:r>
      <w:proofErr w:type="spellStart"/>
      <w:r>
        <w:t>vc</w:t>
      </w:r>
      <w:proofErr w:type="spellEnd"/>
      <w:r>
        <w:t xml:space="preserve"> pode trazer  </w:t>
      </w:r>
    </w:p>
  </w:comment>
  <w:comment w:id="611" w:author="Gabriela Scur Almudi" w:date="2022-05-19T11:47:00Z" w:initials="GS">
    <w:p w14:paraId="18BDC7AD" w14:textId="23D8DF6C" w:rsidR="004532B8" w:rsidRDefault="004532B8">
      <w:pPr>
        <w:pStyle w:val="Textodecomentrio"/>
      </w:pPr>
      <w:r>
        <w:rPr>
          <w:rStyle w:val="Refdecomentrio"/>
        </w:rPr>
        <w:annotationRef/>
      </w:r>
      <w:r>
        <w:t xml:space="preserve">Veja </w:t>
      </w:r>
      <w:proofErr w:type="gramStart"/>
      <w:r>
        <w:t>q</w:t>
      </w:r>
      <w:proofErr w:type="gramEnd"/>
      <w:r>
        <w:t xml:space="preserve"> precisa padronizar a citação usando o manual de TCC... </w:t>
      </w:r>
      <w:proofErr w:type="spellStart"/>
      <w:r>
        <w:t>vc</w:t>
      </w:r>
      <w:proofErr w:type="spellEnd"/>
      <w:r>
        <w:t xml:space="preserve"> cita cada uma de um jeito. </w:t>
      </w:r>
    </w:p>
  </w:comment>
  <w:comment w:id="650" w:author="Gabriela Scur Almudi" w:date="2022-05-19T11:47:00Z" w:initials="GS">
    <w:p w14:paraId="26F5FB78" w14:textId="7D7CDCA8" w:rsidR="004532B8" w:rsidRDefault="004532B8">
      <w:pPr>
        <w:pStyle w:val="Textodecomentrio"/>
      </w:pPr>
      <w:r>
        <w:rPr>
          <w:rStyle w:val="Refdecomentrio"/>
        </w:rPr>
        <w:annotationRef/>
      </w:r>
      <w:r>
        <w:t xml:space="preserve">Vai trazer a base de dados? Ou algo como apêndice? Outras saídas do </w:t>
      </w:r>
      <w:proofErr w:type="spellStart"/>
      <w:r>
        <w:t>softer</w:t>
      </w:r>
      <w:proofErr w:type="spellEnd"/>
      <w:r>
        <w:t xml:space="preserve"> ou algo nesse sentido?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CE0149" w15:done="1"/>
  <w15:commentEx w15:paraId="24319168" w15:paraIdParent="40CE0149" w15:done="0"/>
  <w15:commentEx w15:paraId="7DFDB3D4" w15:paraIdParent="40CE0149" w15:done="0"/>
  <w15:commentEx w15:paraId="3034F856" w15:done="1"/>
  <w15:commentEx w15:paraId="238C1356" w15:done="1"/>
  <w15:commentEx w15:paraId="0089E13C" w15:done="0"/>
  <w15:commentEx w15:paraId="6670BC0D" w15:done="0"/>
  <w15:commentEx w15:paraId="62CF0502" w15:paraIdParent="6670BC0D" w15:done="0"/>
  <w15:commentEx w15:paraId="3F356BB5" w15:paraIdParent="6670BC0D" w15:done="0"/>
  <w15:commentEx w15:paraId="039C06DB" w15:done="1"/>
  <w15:commentEx w15:paraId="5D51F515" w15:done="1"/>
  <w15:commentEx w15:paraId="4A0933CD" w15:done="0"/>
  <w15:commentEx w15:paraId="4EB4D8FE" w15:paraIdParent="4A0933CD" w15:done="0"/>
  <w15:commentEx w15:paraId="2895E8B9" w15:paraIdParent="4A0933CD" w15:done="0"/>
  <w15:commentEx w15:paraId="191684D9" w15:done="0"/>
  <w15:commentEx w15:paraId="78E483F2" w15:paraIdParent="191684D9" w15:done="0"/>
  <w15:commentEx w15:paraId="648E2EA4" w15:paraIdParent="191684D9" w15:done="0"/>
  <w15:commentEx w15:paraId="5DF50323" w15:done="0"/>
  <w15:commentEx w15:paraId="39C4E03A" w15:paraIdParent="5DF50323" w15:done="0"/>
  <w15:commentEx w15:paraId="511C8EA3" w15:paraIdParent="5DF50323" w15:done="0"/>
  <w15:commentEx w15:paraId="00C9FB16" w15:done="0"/>
  <w15:commentEx w15:paraId="62399307" w15:paraIdParent="00C9FB16" w15:done="0"/>
  <w15:commentEx w15:paraId="7884CA2C" w15:paraIdParent="00C9FB16" w15:done="0"/>
  <w15:commentEx w15:paraId="6C73F20F" w15:done="1"/>
  <w15:commentEx w15:paraId="73FFA7CA" w15:done="1"/>
  <w15:commentEx w15:paraId="614AF2B4" w15:done="0"/>
  <w15:commentEx w15:paraId="30DA3442" w15:paraIdParent="614AF2B4" w15:done="0"/>
  <w15:commentEx w15:paraId="639E94A2" w15:done="1"/>
  <w15:commentEx w15:paraId="7E928F64" w15:done="0"/>
  <w15:commentEx w15:paraId="2A81E030" w15:paraIdParent="7E928F64" w15:done="0"/>
  <w15:commentEx w15:paraId="764A7FCA" w15:paraIdParent="7E928F64" w15:done="0"/>
  <w15:commentEx w15:paraId="1AB220D1" w15:done="1"/>
  <w15:commentEx w15:paraId="5AD2DFE1" w15:done="1"/>
  <w15:commentEx w15:paraId="18BDC7AD" w15:done="1"/>
  <w15:commentEx w15:paraId="26F5FB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09A1A" w16cex:dateUtc="2022-05-19T13:27:00Z"/>
  <w16cex:commentExtensible w16cex:durableId="26320F15" w16cex:dateUtc="2022-05-20T15:59:00Z"/>
  <w16cex:commentExtensible w16cex:durableId="26320F70" w16cex:dateUtc="2022-05-20T16:00:00Z"/>
  <w16cex:commentExtensible w16cex:durableId="26309AAF" w16cex:dateUtc="2022-05-19T13:30:00Z"/>
  <w16cex:commentExtensible w16cex:durableId="26309B0F" w16cex:dateUtc="2022-05-19T13:31:00Z"/>
  <w16cex:commentExtensible w16cex:durableId="25C088D8" w16cex:dateUtc="2022-02-23T13:20:00Z"/>
  <w16cex:commentExtensible w16cex:durableId="2630A370" w16cex:dateUtc="2022-05-19T14:07:00Z"/>
  <w16cex:commentExtensible w16cex:durableId="263121AE" w16cex:dateUtc="2022-05-19T23:06:00Z"/>
  <w16cex:commentExtensible w16cex:durableId="26312226" w16cex:dateUtc="2022-05-19T23:08:00Z"/>
  <w16cex:commentExtensible w16cex:durableId="2630A118" w16cex:dateUtc="2022-05-19T13:57:00Z"/>
  <w16cex:commentExtensible w16cex:durableId="2630A13B" w16cex:dateUtc="2022-05-19T13:58:00Z"/>
  <w16cex:commentExtensible w16cex:durableId="2630A485" w16cex:dateUtc="2022-05-19T14:12:00Z"/>
  <w16cex:commentExtensible w16cex:durableId="26312463" w16cex:dateUtc="2022-05-19T23:17:00Z"/>
  <w16cex:commentExtensible w16cex:durableId="2631248C" w16cex:dateUtc="2022-05-19T23:18:00Z"/>
  <w16cex:commentExtensible w16cex:durableId="2630A4BC" w16cex:dateUtc="2022-05-19T14:13:00Z"/>
  <w16cex:commentExtensible w16cex:durableId="26312752" w16cex:dateUtc="2022-05-19T23:30:00Z"/>
  <w16cex:commentExtensible w16cex:durableId="263127A5" w16cex:dateUtc="2022-05-19T23:31:00Z"/>
  <w16cex:commentExtensible w16cex:durableId="2630A5F9" w16cex:dateUtc="2022-05-19T14:18:00Z"/>
  <w16cex:commentExtensible w16cex:durableId="2632116F" w16cex:dateUtc="2022-05-20T16:09:00Z"/>
  <w16cex:commentExtensible w16cex:durableId="263211AF" w16cex:dateUtc="2022-05-20T16:10:00Z"/>
  <w16cex:commentExtensible w16cex:durableId="2630A6CB" w16cex:dateUtc="2022-05-19T14:21:00Z"/>
  <w16cex:commentExtensible w16cex:durableId="263211C9" w16cex:dateUtc="2022-05-20T16:10:00Z"/>
  <w16cex:commentExtensible w16cex:durableId="263239C3" w16cex:dateUtc="2022-05-20T19:01:00Z"/>
  <w16cex:commentExtensible w16cex:durableId="2630A70A" w16cex:dateUtc="2022-05-19T14:22:00Z"/>
  <w16cex:commentExtensible w16cex:durableId="2630A745" w16cex:dateUtc="2022-05-19T14:23:00Z"/>
  <w16cex:commentExtensible w16cex:durableId="2630A9FD" w16cex:dateUtc="2022-05-19T14:35:00Z"/>
  <w16cex:commentExtensible w16cex:durableId="26312FD0" w16cex:dateUtc="2022-05-20T00:06:00Z"/>
  <w16cex:commentExtensible w16cex:durableId="2630AA3B" w16cex:dateUtc="2022-05-19T14:36:00Z"/>
  <w16cex:commentExtensible w16cex:durableId="2630AA8F" w16cex:dateUtc="2022-05-19T14:37:00Z"/>
  <w16cex:commentExtensible w16cex:durableId="26313FB2" w16cex:dateUtc="2022-05-20T01:14:00Z"/>
  <w16cex:commentExtensible w16cex:durableId="26313FC4" w16cex:dateUtc="2022-05-20T01:14:00Z"/>
  <w16cex:commentExtensible w16cex:durableId="2630A8F5" w16cex:dateUtc="2022-05-19T14:31:00Z"/>
  <w16cex:commentExtensible w16cex:durableId="26310ACB" w16cex:dateUtc="2022-05-19T14:40:00Z"/>
  <w16cex:commentExtensible w16cex:durableId="2630ACE3" w16cex:dateUtc="2022-05-19T14:47:00Z"/>
  <w16cex:commentExtensible w16cex:durableId="2630ACC5" w16cex:dateUtc="2022-05-19T14: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CE0149" w16cid:durableId="26309A1A"/>
  <w16cid:commentId w16cid:paraId="24319168" w16cid:durableId="26320F15"/>
  <w16cid:commentId w16cid:paraId="7DFDB3D4" w16cid:durableId="26320F70"/>
  <w16cid:commentId w16cid:paraId="3034F856" w16cid:durableId="26309AAF"/>
  <w16cid:commentId w16cid:paraId="238C1356" w16cid:durableId="26309B0F"/>
  <w16cid:commentId w16cid:paraId="0089E13C" w16cid:durableId="25C088D8"/>
  <w16cid:commentId w16cid:paraId="6670BC0D" w16cid:durableId="2630A370"/>
  <w16cid:commentId w16cid:paraId="62CF0502" w16cid:durableId="263121AE"/>
  <w16cid:commentId w16cid:paraId="3F356BB5" w16cid:durableId="26312226"/>
  <w16cid:commentId w16cid:paraId="039C06DB" w16cid:durableId="2630A118"/>
  <w16cid:commentId w16cid:paraId="5D51F515" w16cid:durableId="2630A13B"/>
  <w16cid:commentId w16cid:paraId="4A0933CD" w16cid:durableId="2630A485"/>
  <w16cid:commentId w16cid:paraId="4EB4D8FE" w16cid:durableId="26312463"/>
  <w16cid:commentId w16cid:paraId="2895E8B9" w16cid:durableId="2631248C"/>
  <w16cid:commentId w16cid:paraId="191684D9" w16cid:durableId="2630A4BC"/>
  <w16cid:commentId w16cid:paraId="78E483F2" w16cid:durableId="26312752"/>
  <w16cid:commentId w16cid:paraId="648E2EA4" w16cid:durableId="263127A5"/>
  <w16cid:commentId w16cid:paraId="5DF50323" w16cid:durableId="2630A5F9"/>
  <w16cid:commentId w16cid:paraId="39C4E03A" w16cid:durableId="2632116F"/>
  <w16cid:commentId w16cid:paraId="511C8EA3" w16cid:durableId="263211AF"/>
  <w16cid:commentId w16cid:paraId="00C9FB16" w16cid:durableId="2630A6CB"/>
  <w16cid:commentId w16cid:paraId="62399307" w16cid:durableId="263211C9"/>
  <w16cid:commentId w16cid:paraId="7884CA2C" w16cid:durableId="263239C3"/>
  <w16cid:commentId w16cid:paraId="6C73F20F" w16cid:durableId="2630A70A"/>
  <w16cid:commentId w16cid:paraId="73FFA7CA" w16cid:durableId="2630A745"/>
  <w16cid:commentId w16cid:paraId="614AF2B4" w16cid:durableId="2630A9FD"/>
  <w16cid:commentId w16cid:paraId="30DA3442" w16cid:durableId="26312FD0"/>
  <w16cid:commentId w16cid:paraId="639E94A2" w16cid:durableId="2630AA3B"/>
  <w16cid:commentId w16cid:paraId="7E928F64" w16cid:durableId="2630AA8F"/>
  <w16cid:commentId w16cid:paraId="2A81E030" w16cid:durableId="26313FB2"/>
  <w16cid:commentId w16cid:paraId="764A7FCA" w16cid:durableId="26313FC4"/>
  <w16cid:commentId w16cid:paraId="1AB220D1" w16cid:durableId="2630A8F5"/>
  <w16cid:commentId w16cid:paraId="5AD2DFE1" w16cid:durableId="26310ACB"/>
  <w16cid:commentId w16cid:paraId="18BDC7AD" w16cid:durableId="2630ACE3"/>
  <w16cid:commentId w16cid:paraId="26F5FB78" w16cid:durableId="2630AC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CEAFE" w14:textId="77777777" w:rsidR="00DC2B45" w:rsidRDefault="00DC2B45" w:rsidP="005F5FEB">
      <w:pPr>
        <w:spacing w:line="240" w:lineRule="auto"/>
      </w:pPr>
      <w:r>
        <w:separator/>
      </w:r>
    </w:p>
  </w:endnote>
  <w:endnote w:type="continuationSeparator" w:id="0">
    <w:p w14:paraId="45AF8F05" w14:textId="77777777" w:rsidR="00DC2B45" w:rsidRDefault="00DC2B45"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195515" w:rsidRDefault="00DC2B45">
        <w:pPr>
          <w:pStyle w:val="Rodap"/>
          <w:jc w:val="right"/>
        </w:pPr>
      </w:p>
    </w:sdtContent>
  </w:sdt>
  <w:p w14:paraId="450CB917" w14:textId="77777777" w:rsidR="00195515" w:rsidRDefault="0019551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195515" w:rsidRPr="00EF1F11" w:rsidRDefault="00195515">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Pr>
            <w:noProof/>
            <w:sz w:val="18"/>
            <w:szCs w:val="18"/>
          </w:rPr>
          <w:t>1</w:t>
        </w:r>
        <w:r w:rsidRPr="00EF1F11">
          <w:rPr>
            <w:sz w:val="18"/>
            <w:szCs w:val="18"/>
          </w:rPr>
          <w:fldChar w:fldCharType="end"/>
        </w:r>
      </w:p>
    </w:sdtContent>
  </w:sdt>
  <w:p w14:paraId="450CB91C" w14:textId="77777777" w:rsidR="00195515" w:rsidRPr="00F23EFD" w:rsidRDefault="00195515"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195515" w:rsidRPr="00EF1565" w:rsidRDefault="0019551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Pr>
        <w:noProof/>
        <w:sz w:val="18"/>
        <w:szCs w:val="18"/>
      </w:rPr>
      <w:t>4</w:t>
    </w:r>
    <w:r w:rsidRPr="00EF1565">
      <w:rPr>
        <w:sz w:val="18"/>
        <w:szCs w:val="18"/>
      </w:rPr>
      <w:fldChar w:fldCharType="end"/>
    </w:r>
  </w:p>
  <w:p w14:paraId="25D1DCB2" w14:textId="77777777" w:rsidR="00195515" w:rsidRDefault="00195515">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195515" w:rsidRDefault="00195515">
    <w:pPr>
      <w:pStyle w:val="Rodap"/>
      <w:jc w:val="right"/>
    </w:pPr>
  </w:p>
  <w:p w14:paraId="05550BF1" w14:textId="77777777" w:rsidR="00195515" w:rsidRDefault="0019551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B326A" w14:textId="77777777" w:rsidR="00DC2B45" w:rsidRDefault="00DC2B45" w:rsidP="005F5FEB">
      <w:pPr>
        <w:spacing w:line="240" w:lineRule="auto"/>
      </w:pPr>
      <w:bookmarkStart w:id="0" w:name="_Hlk493588901"/>
      <w:bookmarkEnd w:id="0"/>
      <w:r>
        <w:separator/>
      </w:r>
    </w:p>
  </w:footnote>
  <w:footnote w:type="continuationSeparator" w:id="0">
    <w:p w14:paraId="4C9AAFBD" w14:textId="77777777" w:rsidR="00DC2B45" w:rsidRDefault="00DC2B45"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95515" w:rsidRPr="00D52F94" w:rsidRDefault="00195515"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Pr>
        <w:sz w:val="16"/>
        <w:szCs w:val="17"/>
      </w:rPr>
      <w:t>_________ (Nome do curso) – Ano ____ (ano da defesa)</w:t>
    </w:r>
  </w:p>
  <w:p w14:paraId="450CB915" w14:textId="090122BD" w:rsidR="00195515" w:rsidRDefault="00195515" w:rsidP="00433E63">
    <w:pPr>
      <w:pStyle w:val="Cabealho"/>
      <w:tabs>
        <w:tab w:val="clear" w:pos="4252"/>
        <w:tab w:val="clear" w:pos="8504"/>
        <w:tab w:val="left" w:pos="1785"/>
      </w:tabs>
    </w:pPr>
    <w:r>
      <w:rPr>
        <w:noProof/>
      </w:rPr>
      <mc:AlternateContent>
        <mc:Choice Requires="wps">
          <w:drawing>
            <wp:anchor distT="4294967295" distB="4294967295" distL="114300" distR="114300" simplePos="0" relativeHeight="251659264" behindDoc="0" locked="0" layoutInCell="1" allowOverlap="1" wp14:anchorId="28D4FE7C" wp14:editId="3F3FADF3">
              <wp:simplePos x="0" y="0"/>
              <wp:positionH relativeFrom="column">
                <wp:posOffset>43815</wp:posOffset>
              </wp:positionH>
              <wp:positionV relativeFrom="paragraph">
                <wp:posOffset>106679</wp:posOffset>
              </wp:positionV>
              <wp:extent cx="5267325" cy="0"/>
              <wp:effectExtent l="0" t="0" r="0" b="0"/>
              <wp:wrapNone/>
              <wp:docPr id="4" name="Conector re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63C4A2D8" id="Conector reto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" strokecolor="#5a5a5a [2109]" strokeweight=".25pt">
              <o:lock v:ext="edit" shapetype="f"/>
            </v:line>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5BE2B371" w:rsidR="00195515" w:rsidRPr="00D52F94" w:rsidRDefault="00195515" w:rsidP="00D92CD6">
    <w:pPr>
      <w:pStyle w:val="SemEspaamento"/>
      <w:ind w:right="3968"/>
      <w:rPr>
        <w:sz w:val="16"/>
        <w:szCs w:val="17"/>
      </w:rPr>
    </w:pPr>
    <w:bookmarkStart w:id="38" w:name="_Hlk33885723"/>
    <w:bookmarkStart w:id="39" w:name="_Hlk33885724"/>
    <w:bookmarkStart w:id="40" w:name="_Hlk33895896"/>
    <w:bookmarkStart w:id="41" w:name="_Hlk33895897"/>
    <w:bookmarkStart w:id="42" w:name="_Hlk33895939"/>
    <w:bookmarkStart w:id="43" w:name="_Hlk33895940"/>
    <w:bookmarkStart w:id="44" w:name="_Hlk33948838"/>
    <w:bookmarkStart w:id="45" w:name="_Hlk33948839"/>
    <w:bookmarkStart w:id="46" w:name="_Hlk33953468"/>
    <w:bookmarkStart w:id="47" w:name="_Hlk33953469"/>
    <w:bookmarkStart w:id="48" w:name="_Hlk33974381"/>
    <w:bookmarkStart w:id="49"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7"/>
      </w:rPr>
      <w:t>Trabalho</w:t>
    </w:r>
    <w:r w:rsidRPr="00D52F94">
      <w:rPr>
        <w:sz w:val="16"/>
        <w:szCs w:val="17"/>
      </w:rPr>
      <w:t xml:space="preserve"> apresentad</w:t>
    </w:r>
    <w:r>
      <w:rPr>
        <w:sz w:val="16"/>
        <w:szCs w:val="17"/>
      </w:rPr>
      <w:t>o</w:t>
    </w:r>
    <w:r w:rsidRPr="00D52F94">
      <w:rPr>
        <w:sz w:val="16"/>
        <w:szCs w:val="17"/>
      </w:rPr>
      <w:t xml:space="preserve"> para obtenção do título de especialista em</w:t>
    </w:r>
    <w:r>
      <w:rPr>
        <w:sz w:val="16"/>
        <w:szCs w:val="17"/>
      </w:rPr>
      <w:t xml:space="preserve"> _________ (Nome do curso) – ____ (ano da defesa)</w:t>
    </w:r>
  </w:p>
  <w:p w14:paraId="450CB919" w14:textId="5E227C22" w:rsidR="00195515" w:rsidRDefault="00195515" w:rsidP="00D92CD6">
    <w:pPr>
      <w:pStyle w:val="Cabealho"/>
      <w:tabs>
        <w:tab w:val="clear" w:pos="4252"/>
        <w:tab w:val="clear" w:pos="8504"/>
        <w:tab w:val="left" w:pos="1785"/>
      </w:tabs>
    </w:pPr>
    <w:r>
      <w:rPr>
        <w:noProof/>
      </w:rPr>
      <mc:AlternateContent>
        <mc:Choice Requires="wps">
          <w:drawing>
            <wp:anchor distT="4294967295" distB="4294967295" distL="114300" distR="114300" simplePos="0" relativeHeight="251660288" behindDoc="0" locked="0" layoutInCell="1" allowOverlap="1" wp14:anchorId="34B34FF8" wp14:editId="245EA667">
              <wp:simplePos x="0" y="0"/>
              <wp:positionH relativeFrom="margin">
                <wp:align>right</wp:align>
              </wp:positionH>
              <wp:positionV relativeFrom="paragraph">
                <wp:posOffset>106679</wp:posOffset>
              </wp:positionV>
              <wp:extent cx="5753100" cy="0"/>
              <wp:effectExtent l="0" t="0" r="0" b="0"/>
              <wp:wrapNone/>
              <wp:docPr id="3" name="Conector re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EEAFA" id="Conector reto 3" o:spid="_x0000_s1026" style="position:absolute;flip:y;z-index:25166028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" strokecolor="#5a5a5a [2109]" strokeweight=".25pt">
              <o:lock v:ext="edit" shapetype="f"/>
              <w10:wrap anchorx="margin"/>
            </v:line>
          </w:pict>
        </mc:Fallback>
      </mc:AlternateContent>
    </w:r>
    <w:r>
      <w:tab/>
    </w:r>
  </w:p>
  <w:bookmarkEnd w:id="38"/>
  <w:bookmarkEnd w:id="39"/>
  <w:bookmarkEnd w:id="40"/>
  <w:bookmarkEnd w:id="41"/>
  <w:bookmarkEnd w:id="42"/>
  <w:bookmarkEnd w:id="43"/>
  <w:bookmarkEnd w:id="44"/>
  <w:bookmarkEnd w:id="45"/>
  <w:bookmarkEnd w:id="46"/>
  <w:bookmarkEnd w:id="47"/>
  <w:bookmarkEnd w:id="48"/>
  <w:bookmarkEnd w:id="49"/>
  <w:p w14:paraId="450CB91A" w14:textId="77777777" w:rsidR="00195515" w:rsidRPr="00D92CD6" w:rsidRDefault="00195515"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5951CA5A" w:rsidR="00195515" w:rsidRPr="00D52F94" w:rsidRDefault="00195515" w:rsidP="00EE21D2">
    <w:pPr>
      <w:pStyle w:val="SemEspaamento"/>
      <w:ind w:right="3968"/>
      <w:rPr>
        <w:sz w:val="16"/>
        <w:szCs w:val="17"/>
      </w:rPr>
    </w:pPr>
    <w:bookmarkStart w:id="657" w:name="_Hlk33913842"/>
    <w:bookmarkStart w:id="658"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7"/>
      </w:rPr>
      <w:t>Trabalho</w:t>
    </w:r>
    <w:r w:rsidRPr="00D52F94">
      <w:rPr>
        <w:sz w:val="16"/>
        <w:szCs w:val="17"/>
      </w:rPr>
      <w:t xml:space="preserve"> apresentad</w:t>
    </w:r>
    <w:r>
      <w:rPr>
        <w:sz w:val="16"/>
        <w:szCs w:val="17"/>
      </w:rPr>
      <w:t>o</w:t>
    </w:r>
    <w:r w:rsidRPr="00D52F94">
      <w:rPr>
        <w:sz w:val="16"/>
        <w:szCs w:val="17"/>
      </w:rPr>
      <w:t xml:space="preserve"> para obtenção do título de especialista em </w:t>
    </w:r>
    <w:r>
      <w:rPr>
        <w:sz w:val="16"/>
        <w:szCs w:val="17"/>
      </w:rPr>
      <w:t>_________ (Nome do curso) – ____ (ano da defesa)</w:t>
    </w:r>
  </w:p>
  <w:p w14:paraId="11B128D1" w14:textId="029A7319" w:rsidR="00195515" w:rsidRDefault="00195515" w:rsidP="00EE21D2">
    <w:pPr>
      <w:pStyle w:val="Cabealho"/>
      <w:tabs>
        <w:tab w:val="clear" w:pos="4252"/>
        <w:tab w:val="clear" w:pos="8504"/>
        <w:tab w:val="left" w:pos="1785"/>
      </w:tabs>
    </w:pPr>
    <w:r>
      <w:rPr>
        <w:noProof/>
      </w:rPr>
      <mc:AlternateContent>
        <mc:Choice Requires="wps">
          <w:drawing>
            <wp:anchor distT="4294967294" distB="4294967294" distL="114300" distR="114300" simplePos="0" relativeHeight="251665408" behindDoc="0" locked="0" layoutInCell="1" allowOverlap="1" wp14:anchorId="64CA345A" wp14:editId="29998BF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80B2DC8" id="Conector reto 1" o:spid="_x0000_s1026" style="position:absolute;flip:y;z-index:251665408;visibility:visible;mso-wrap-style:square;mso-width-percent:0;mso-height-percent:0;mso-wrap-distance-left:9pt;mso-wrap-distance-top:-6e-5mm;mso-wrap-distance-right:9pt;mso-wrap-distance-bottom:-6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tab/>
    </w:r>
  </w:p>
  <w:bookmarkEnd w:id="657"/>
  <w:bookmarkEnd w:id="658"/>
  <w:p w14:paraId="54778FA6" w14:textId="77777777" w:rsidR="00195515" w:rsidRPr="00EE21D2" w:rsidRDefault="00195515"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C63A4"/>
    <w:multiLevelType w:val="hybridMultilevel"/>
    <w:tmpl w:val="A254D7E6"/>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5941306"/>
    <w:multiLevelType w:val="hybridMultilevel"/>
    <w:tmpl w:val="6EF2C392"/>
    <w:lvl w:ilvl="0" w:tplc="90AA3A7E">
      <w:numFmt w:val="bullet"/>
      <w:lvlText w:val=""/>
      <w:lvlJc w:val="left"/>
      <w:pPr>
        <w:ind w:left="1069" w:hanging="360"/>
      </w:pPr>
      <w:rPr>
        <w:rFonts w:ascii="Symbol" w:eastAsiaTheme="minorHAnsi"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66329449">
    <w:abstractNumId w:val="3"/>
  </w:num>
  <w:num w:numId="2" w16cid:durableId="1142424074">
    <w:abstractNumId w:val="1"/>
  </w:num>
  <w:num w:numId="3" w16cid:durableId="989215361">
    <w:abstractNumId w:val="2"/>
  </w:num>
  <w:num w:numId="4" w16cid:durableId="8847587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riela Scur Almudi">
    <w15:presenceInfo w15:providerId="AD" w15:userId="S-1-5-21-763067897-1009454357-774919444-36280"/>
  </w15:person>
  <w15:person w15:author="eduardo">
    <w15:presenceInfo w15:providerId="Windows Live" w15:userId="aed64969c0d3f2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FEB"/>
    <w:rsid w:val="00002D22"/>
    <w:rsid w:val="00002FED"/>
    <w:rsid w:val="0000516E"/>
    <w:rsid w:val="00010625"/>
    <w:rsid w:val="000121A2"/>
    <w:rsid w:val="000129BF"/>
    <w:rsid w:val="00015A3B"/>
    <w:rsid w:val="000222B1"/>
    <w:rsid w:val="00022FC0"/>
    <w:rsid w:val="00024204"/>
    <w:rsid w:val="000318BF"/>
    <w:rsid w:val="0003392C"/>
    <w:rsid w:val="00033ABE"/>
    <w:rsid w:val="000379B9"/>
    <w:rsid w:val="000414DF"/>
    <w:rsid w:val="00042541"/>
    <w:rsid w:val="00043418"/>
    <w:rsid w:val="00051D33"/>
    <w:rsid w:val="00054395"/>
    <w:rsid w:val="000601C7"/>
    <w:rsid w:val="0006184C"/>
    <w:rsid w:val="0006582A"/>
    <w:rsid w:val="00071900"/>
    <w:rsid w:val="00074227"/>
    <w:rsid w:val="000803DA"/>
    <w:rsid w:val="00080BC8"/>
    <w:rsid w:val="0009657E"/>
    <w:rsid w:val="000A08F3"/>
    <w:rsid w:val="000A17F4"/>
    <w:rsid w:val="000A1916"/>
    <w:rsid w:val="000A1F2D"/>
    <w:rsid w:val="000A23B0"/>
    <w:rsid w:val="000A46BE"/>
    <w:rsid w:val="000A64CD"/>
    <w:rsid w:val="000A7332"/>
    <w:rsid w:val="000B6C41"/>
    <w:rsid w:val="000B73DA"/>
    <w:rsid w:val="000C043D"/>
    <w:rsid w:val="000C4EF8"/>
    <w:rsid w:val="000C5E50"/>
    <w:rsid w:val="000C7957"/>
    <w:rsid w:val="000D365E"/>
    <w:rsid w:val="000D3CF2"/>
    <w:rsid w:val="000D42E3"/>
    <w:rsid w:val="000D45C0"/>
    <w:rsid w:val="000D65A6"/>
    <w:rsid w:val="000D69F5"/>
    <w:rsid w:val="000D7128"/>
    <w:rsid w:val="000E6826"/>
    <w:rsid w:val="000F06D0"/>
    <w:rsid w:val="000F3312"/>
    <w:rsid w:val="000F5C49"/>
    <w:rsid w:val="000F6D57"/>
    <w:rsid w:val="000F7383"/>
    <w:rsid w:val="001003FE"/>
    <w:rsid w:val="00100AB9"/>
    <w:rsid w:val="00102921"/>
    <w:rsid w:val="00103C8C"/>
    <w:rsid w:val="0010566C"/>
    <w:rsid w:val="00106E6C"/>
    <w:rsid w:val="00111217"/>
    <w:rsid w:val="001121EE"/>
    <w:rsid w:val="001179F3"/>
    <w:rsid w:val="0012387A"/>
    <w:rsid w:val="00123A50"/>
    <w:rsid w:val="001248CF"/>
    <w:rsid w:val="00140366"/>
    <w:rsid w:val="0014260C"/>
    <w:rsid w:val="001426C6"/>
    <w:rsid w:val="001548C0"/>
    <w:rsid w:val="00155FEB"/>
    <w:rsid w:val="001644AD"/>
    <w:rsid w:val="00164614"/>
    <w:rsid w:val="001650D8"/>
    <w:rsid w:val="00173435"/>
    <w:rsid w:val="00173D0B"/>
    <w:rsid w:val="0017695E"/>
    <w:rsid w:val="00177DAB"/>
    <w:rsid w:val="0018079B"/>
    <w:rsid w:val="00183B05"/>
    <w:rsid w:val="001844B3"/>
    <w:rsid w:val="0018506D"/>
    <w:rsid w:val="001874CB"/>
    <w:rsid w:val="00195515"/>
    <w:rsid w:val="00195AED"/>
    <w:rsid w:val="00196DB1"/>
    <w:rsid w:val="001A14A2"/>
    <w:rsid w:val="001A2B26"/>
    <w:rsid w:val="001A3AE9"/>
    <w:rsid w:val="001A533B"/>
    <w:rsid w:val="001A5F19"/>
    <w:rsid w:val="001B15FD"/>
    <w:rsid w:val="001B29CD"/>
    <w:rsid w:val="001B3BF2"/>
    <w:rsid w:val="001B7001"/>
    <w:rsid w:val="001B7C5F"/>
    <w:rsid w:val="001C4558"/>
    <w:rsid w:val="001D1ADD"/>
    <w:rsid w:val="001E108A"/>
    <w:rsid w:val="001E6121"/>
    <w:rsid w:val="001E6B8D"/>
    <w:rsid w:val="001E7698"/>
    <w:rsid w:val="001F0A4F"/>
    <w:rsid w:val="001F142E"/>
    <w:rsid w:val="001F5096"/>
    <w:rsid w:val="001F5C5D"/>
    <w:rsid w:val="001F677B"/>
    <w:rsid w:val="00200DB6"/>
    <w:rsid w:val="002013ED"/>
    <w:rsid w:val="00201C59"/>
    <w:rsid w:val="00201D26"/>
    <w:rsid w:val="00204F24"/>
    <w:rsid w:val="002055C2"/>
    <w:rsid w:val="002128EF"/>
    <w:rsid w:val="002138F6"/>
    <w:rsid w:val="00214A52"/>
    <w:rsid w:val="00217524"/>
    <w:rsid w:val="00217625"/>
    <w:rsid w:val="00221EC9"/>
    <w:rsid w:val="00222FB8"/>
    <w:rsid w:val="00223353"/>
    <w:rsid w:val="00225427"/>
    <w:rsid w:val="002321DB"/>
    <w:rsid w:val="00244916"/>
    <w:rsid w:val="00244E18"/>
    <w:rsid w:val="00246075"/>
    <w:rsid w:val="00247798"/>
    <w:rsid w:val="00250606"/>
    <w:rsid w:val="0025090A"/>
    <w:rsid w:val="0026130F"/>
    <w:rsid w:val="00262449"/>
    <w:rsid w:val="0026400A"/>
    <w:rsid w:val="00266914"/>
    <w:rsid w:val="00271C1B"/>
    <w:rsid w:val="00273955"/>
    <w:rsid w:val="00282166"/>
    <w:rsid w:val="00283A15"/>
    <w:rsid w:val="00286FB4"/>
    <w:rsid w:val="002875D3"/>
    <w:rsid w:val="0028761C"/>
    <w:rsid w:val="0029033E"/>
    <w:rsid w:val="00291ACD"/>
    <w:rsid w:val="002926E1"/>
    <w:rsid w:val="00295E7E"/>
    <w:rsid w:val="00296614"/>
    <w:rsid w:val="00296CA6"/>
    <w:rsid w:val="002A3CC3"/>
    <w:rsid w:val="002B3F6B"/>
    <w:rsid w:val="002B7B5A"/>
    <w:rsid w:val="002B7D4B"/>
    <w:rsid w:val="002C2E34"/>
    <w:rsid w:val="002D0A4C"/>
    <w:rsid w:val="002D35E9"/>
    <w:rsid w:val="002D3B35"/>
    <w:rsid w:val="002D4A58"/>
    <w:rsid w:val="002D6078"/>
    <w:rsid w:val="002D6AF2"/>
    <w:rsid w:val="002D778A"/>
    <w:rsid w:val="002E3D0D"/>
    <w:rsid w:val="002E597C"/>
    <w:rsid w:val="002F1330"/>
    <w:rsid w:val="002F2245"/>
    <w:rsid w:val="002F37EF"/>
    <w:rsid w:val="002F3830"/>
    <w:rsid w:val="00301AE4"/>
    <w:rsid w:val="00302BCD"/>
    <w:rsid w:val="003048D8"/>
    <w:rsid w:val="00304FC3"/>
    <w:rsid w:val="00311C33"/>
    <w:rsid w:val="0031459B"/>
    <w:rsid w:val="003153B0"/>
    <w:rsid w:val="00320448"/>
    <w:rsid w:val="003225CA"/>
    <w:rsid w:val="00323A4C"/>
    <w:rsid w:val="00325B43"/>
    <w:rsid w:val="00332E76"/>
    <w:rsid w:val="0033468D"/>
    <w:rsid w:val="00335372"/>
    <w:rsid w:val="00343823"/>
    <w:rsid w:val="00344EFC"/>
    <w:rsid w:val="003506D1"/>
    <w:rsid w:val="0035192B"/>
    <w:rsid w:val="00351961"/>
    <w:rsid w:val="003542E3"/>
    <w:rsid w:val="00357526"/>
    <w:rsid w:val="003614FC"/>
    <w:rsid w:val="00362789"/>
    <w:rsid w:val="00362B83"/>
    <w:rsid w:val="00363932"/>
    <w:rsid w:val="00364D20"/>
    <w:rsid w:val="00364EBE"/>
    <w:rsid w:val="003678EC"/>
    <w:rsid w:val="0037116D"/>
    <w:rsid w:val="003742C1"/>
    <w:rsid w:val="00374CD6"/>
    <w:rsid w:val="003766C6"/>
    <w:rsid w:val="0038279B"/>
    <w:rsid w:val="00382BEB"/>
    <w:rsid w:val="00383658"/>
    <w:rsid w:val="00383C7F"/>
    <w:rsid w:val="00384491"/>
    <w:rsid w:val="00385A9F"/>
    <w:rsid w:val="00392237"/>
    <w:rsid w:val="00392950"/>
    <w:rsid w:val="00393803"/>
    <w:rsid w:val="00395709"/>
    <w:rsid w:val="003A2BF8"/>
    <w:rsid w:val="003A3E79"/>
    <w:rsid w:val="003A496A"/>
    <w:rsid w:val="003A50AD"/>
    <w:rsid w:val="003B3E2D"/>
    <w:rsid w:val="003C0770"/>
    <w:rsid w:val="003C0DDD"/>
    <w:rsid w:val="003C1B38"/>
    <w:rsid w:val="003C2A04"/>
    <w:rsid w:val="003C5149"/>
    <w:rsid w:val="003C65F6"/>
    <w:rsid w:val="003C7E8D"/>
    <w:rsid w:val="003D12F8"/>
    <w:rsid w:val="003D36CD"/>
    <w:rsid w:val="003E150B"/>
    <w:rsid w:val="003E36CE"/>
    <w:rsid w:val="003E5549"/>
    <w:rsid w:val="003E64D0"/>
    <w:rsid w:val="003F02C0"/>
    <w:rsid w:val="003F1EED"/>
    <w:rsid w:val="003F3B7A"/>
    <w:rsid w:val="003F6F0A"/>
    <w:rsid w:val="003F77A8"/>
    <w:rsid w:val="00402E00"/>
    <w:rsid w:val="0040349A"/>
    <w:rsid w:val="00403C8B"/>
    <w:rsid w:val="00406344"/>
    <w:rsid w:val="00410107"/>
    <w:rsid w:val="004139D1"/>
    <w:rsid w:val="00414EA7"/>
    <w:rsid w:val="00416E00"/>
    <w:rsid w:val="00416F08"/>
    <w:rsid w:val="00421D0A"/>
    <w:rsid w:val="004226F8"/>
    <w:rsid w:val="004242F4"/>
    <w:rsid w:val="00424D37"/>
    <w:rsid w:val="00425DA1"/>
    <w:rsid w:val="0043321A"/>
    <w:rsid w:val="00433E63"/>
    <w:rsid w:val="004344B3"/>
    <w:rsid w:val="004349A6"/>
    <w:rsid w:val="00435976"/>
    <w:rsid w:val="00437919"/>
    <w:rsid w:val="0044240B"/>
    <w:rsid w:val="004453D9"/>
    <w:rsid w:val="00445A1F"/>
    <w:rsid w:val="004517F7"/>
    <w:rsid w:val="0045201D"/>
    <w:rsid w:val="004532B8"/>
    <w:rsid w:val="004558C9"/>
    <w:rsid w:val="004638D2"/>
    <w:rsid w:val="00466F81"/>
    <w:rsid w:val="00467C3B"/>
    <w:rsid w:val="0047191C"/>
    <w:rsid w:val="00471D21"/>
    <w:rsid w:val="00473CFE"/>
    <w:rsid w:val="00474ACC"/>
    <w:rsid w:val="00481CFB"/>
    <w:rsid w:val="004829D7"/>
    <w:rsid w:val="004837F4"/>
    <w:rsid w:val="004B0852"/>
    <w:rsid w:val="004B1E31"/>
    <w:rsid w:val="004B3DF1"/>
    <w:rsid w:val="004B570C"/>
    <w:rsid w:val="004B6697"/>
    <w:rsid w:val="004B73BD"/>
    <w:rsid w:val="004C12D2"/>
    <w:rsid w:val="004C3F0D"/>
    <w:rsid w:val="004D667B"/>
    <w:rsid w:val="004E1ADB"/>
    <w:rsid w:val="004E2E96"/>
    <w:rsid w:val="004E7F01"/>
    <w:rsid w:val="00514966"/>
    <w:rsid w:val="005154B6"/>
    <w:rsid w:val="00516C5E"/>
    <w:rsid w:val="00522F2F"/>
    <w:rsid w:val="00522FDE"/>
    <w:rsid w:val="00525BD4"/>
    <w:rsid w:val="00527BBF"/>
    <w:rsid w:val="00530C1C"/>
    <w:rsid w:val="005325A6"/>
    <w:rsid w:val="005327D9"/>
    <w:rsid w:val="00532A60"/>
    <w:rsid w:val="00535D65"/>
    <w:rsid w:val="0053780E"/>
    <w:rsid w:val="00541D30"/>
    <w:rsid w:val="00545B28"/>
    <w:rsid w:val="005502EC"/>
    <w:rsid w:val="00551EA4"/>
    <w:rsid w:val="00556206"/>
    <w:rsid w:val="00556C81"/>
    <w:rsid w:val="00557D7F"/>
    <w:rsid w:val="00561353"/>
    <w:rsid w:val="00572563"/>
    <w:rsid w:val="0057296D"/>
    <w:rsid w:val="00580198"/>
    <w:rsid w:val="00580935"/>
    <w:rsid w:val="00584676"/>
    <w:rsid w:val="0058770B"/>
    <w:rsid w:val="005905F2"/>
    <w:rsid w:val="00593069"/>
    <w:rsid w:val="00594CE2"/>
    <w:rsid w:val="00594DC8"/>
    <w:rsid w:val="00595E1E"/>
    <w:rsid w:val="005A0D62"/>
    <w:rsid w:val="005A2BA8"/>
    <w:rsid w:val="005A2F80"/>
    <w:rsid w:val="005A3ACF"/>
    <w:rsid w:val="005A3C33"/>
    <w:rsid w:val="005A4188"/>
    <w:rsid w:val="005B2400"/>
    <w:rsid w:val="005B3614"/>
    <w:rsid w:val="005B3BCF"/>
    <w:rsid w:val="005B4481"/>
    <w:rsid w:val="005B55AD"/>
    <w:rsid w:val="005B55C1"/>
    <w:rsid w:val="005B55DF"/>
    <w:rsid w:val="005B5BBC"/>
    <w:rsid w:val="005B60C0"/>
    <w:rsid w:val="005B7353"/>
    <w:rsid w:val="005B747A"/>
    <w:rsid w:val="005C0B45"/>
    <w:rsid w:val="005C6BA6"/>
    <w:rsid w:val="005D0682"/>
    <w:rsid w:val="005D2C66"/>
    <w:rsid w:val="005D2C84"/>
    <w:rsid w:val="005D5887"/>
    <w:rsid w:val="005D6B9B"/>
    <w:rsid w:val="005E318E"/>
    <w:rsid w:val="005E6377"/>
    <w:rsid w:val="005E67F9"/>
    <w:rsid w:val="005F1AB7"/>
    <w:rsid w:val="005F29F8"/>
    <w:rsid w:val="005F2D6B"/>
    <w:rsid w:val="005F4EB3"/>
    <w:rsid w:val="005F5FEB"/>
    <w:rsid w:val="00602B18"/>
    <w:rsid w:val="0062319A"/>
    <w:rsid w:val="006256D6"/>
    <w:rsid w:val="00636D01"/>
    <w:rsid w:val="00637AFE"/>
    <w:rsid w:val="00647DBF"/>
    <w:rsid w:val="006512E4"/>
    <w:rsid w:val="00651C9B"/>
    <w:rsid w:val="00657EA6"/>
    <w:rsid w:val="0066020F"/>
    <w:rsid w:val="0066110E"/>
    <w:rsid w:val="00663F2C"/>
    <w:rsid w:val="006805F5"/>
    <w:rsid w:val="00681AD7"/>
    <w:rsid w:val="00683832"/>
    <w:rsid w:val="00684110"/>
    <w:rsid w:val="00685553"/>
    <w:rsid w:val="00687D18"/>
    <w:rsid w:val="006926E3"/>
    <w:rsid w:val="006A0317"/>
    <w:rsid w:val="006A056A"/>
    <w:rsid w:val="006A4CD7"/>
    <w:rsid w:val="006B3841"/>
    <w:rsid w:val="006B4497"/>
    <w:rsid w:val="006B4591"/>
    <w:rsid w:val="006C0833"/>
    <w:rsid w:val="006C2C8C"/>
    <w:rsid w:val="006C322B"/>
    <w:rsid w:val="006C4A43"/>
    <w:rsid w:val="006C720C"/>
    <w:rsid w:val="006D14F2"/>
    <w:rsid w:val="006D2995"/>
    <w:rsid w:val="006D7365"/>
    <w:rsid w:val="006D7817"/>
    <w:rsid w:val="006D7A7F"/>
    <w:rsid w:val="006D7B11"/>
    <w:rsid w:val="006E1A8E"/>
    <w:rsid w:val="006E5D44"/>
    <w:rsid w:val="006F0623"/>
    <w:rsid w:val="006F2620"/>
    <w:rsid w:val="006F3932"/>
    <w:rsid w:val="006F566A"/>
    <w:rsid w:val="006F78BE"/>
    <w:rsid w:val="006F7EBA"/>
    <w:rsid w:val="007028AE"/>
    <w:rsid w:val="00706669"/>
    <w:rsid w:val="00713C0C"/>
    <w:rsid w:val="00715294"/>
    <w:rsid w:val="0072023F"/>
    <w:rsid w:val="00721949"/>
    <w:rsid w:val="00721A84"/>
    <w:rsid w:val="00723D29"/>
    <w:rsid w:val="007272C9"/>
    <w:rsid w:val="00731468"/>
    <w:rsid w:val="00732F17"/>
    <w:rsid w:val="00734983"/>
    <w:rsid w:val="00740F4E"/>
    <w:rsid w:val="007427BB"/>
    <w:rsid w:val="007433D4"/>
    <w:rsid w:val="0074342F"/>
    <w:rsid w:val="007450A6"/>
    <w:rsid w:val="00747041"/>
    <w:rsid w:val="00752E6D"/>
    <w:rsid w:val="00753001"/>
    <w:rsid w:val="00753580"/>
    <w:rsid w:val="00754082"/>
    <w:rsid w:val="007551BF"/>
    <w:rsid w:val="0076402F"/>
    <w:rsid w:val="00770024"/>
    <w:rsid w:val="007749A1"/>
    <w:rsid w:val="007819B7"/>
    <w:rsid w:val="0078405D"/>
    <w:rsid w:val="0078423F"/>
    <w:rsid w:val="00784D7A"/>
    <w:rsid w:val="007854B3"/>
    <w:rsid w:val="00785D9A"/>
    <w:rsid w:val="00786996"/>
    <w:rsid w:val="007921E6"/>
    <w:rsid w:val="00796713"/>
    <w:rsid w:val="007A228E"/>
    <w:rsid w:val="007A2A3C"/>
    <w:rsid w:val="007A5A4F"/>
    <w:rsid w:val="007A658E"/>
    <w:rsid w:val="007B0806"/>
    <w:rsid w:val="007B3779"/>
    <w:rsid w:val="007B6878"/>
    <w:rsid w:val="007E290A"/>
    <w:rsid w:val="007E3376"/>
    <w:rsid w:val="007E59EE"/>
    <w:rsid w:val="007F0661"/>
    <w:rsid w:val="007F1D29"/>
    <w:rsid w:val="007F377D"/>
    <w:rsid w:val="007F4591"/>
    <w:rsid w:val="007F54A6"/>
    <w:rsid w:val="007F57A4"/>
    <w:rsid w:val="007F6299"/>
    <w:rsid w:val="00800FF0"/>
    <w:rsid w:val="008015EC"/>
    <w:rsid w:val="00810176"/>
    <w:rsid w:val="008106C6"/>
    <w:rsid w:val="00811A4F"/>
    <w:rsid w:val="00811DE0"/>
    <w:rsid w:val="00812949"/>
    <w:rsid w:val="00812E00"/>
    <w:rsid w:val="0081660B"/>
    <w:rsid w:val="0081665C"/>
    <w:rsid w:val="008259B0"/>
    <w:rsid w:val="008259DB"/>
    <w:rsid w:val="00826BA2"/>
    <w:rsid w:val="00826D39"/>
    <w:rsid w:val="0083305B"/>
    <w:rsid w:val="00833B09"/>
    <w:rsid w:val="00834D05"/>
    <w:rsid w:val="00835CCF"/>
    <w:rsid w:val="00836CE1"/>
    <w:rsid w:val="008421B8"/>
    <w:rsid w:val="00842D35"/>
    <w:rsid w:val="00843A38"/>
    <w:rsid w:val="008443FF"/>
    <w:rsid w:val="00847A0E"/>
    <w:rsid w:val="008534AE"/>
    <w:rsid w:val="008545E0"/>
    <w:rsid w:val="00860F38"/>
    <w:rsid w:val="00870379"/>
    <w:rsid w:val="00871A78"/>
    <w:rsid w:val="00871AC5"/>
    <w:rsid w:val="0087237C"/>
    <w:rsid w:val="00872B6C"/>
    <w:rsid w:val="00877413"/>
    <w:rsid w:val="008810C1"/>
    <w:rsid w:val="00882518"/>
    <w:rsid w:val="00886138"/>
    <w:rsid w:val="00886CFD"/>
    <w:rsid w:val="00890B17"/>
    <w:rsid w:val="008923FD"/>
    <w:rsid w:val="0089638E"/>
    <w:rsid w:val="00896580"/>
    <w:rsid w:val="008A1677"/>
    <w:rsid w:val="008A1E93"/>
    <w:rsid w:val="008A2BA3"/>
    <w:rsid w:val="008A3CF6"/>
    <w:rsid w:val="008A4C02"/>
    <w:rsid w:val="008B0031"/>
    <w:rsid w:val="008B038A"/>
    <w:rsid w:val="008B0687"/>
    <w:rsid w:val="008B2875"/>
    <w:rsid w:val="008B4775"/>
    <w:rsid w:val="008B4903"/>
    <w:rsid w:val="008B5BBC"/>
    <w:rsid w:val="008C0C9B"/>
    <w:rsid w:val="008C2B71"/>
    <w:rsid w:val="008C46B5"/>
    <w:rsid w:val="008C5578"/>
    <w:rsid w:val="008C647D"/>
    <w:rsid w:val="008C7AB1"/>
    <w:rsid w:val="008D0447"/>
    <w:rsid w:val="008D2C4F"/>
    <w:rsid w:val="008D3F6A"/>
    <w:rsid w:val="008D475A"/>
    <w:rsid w:val="008D541D"/>
    <w:rsid w:val="008E02ED"/>
    <w:rsid w:val="008E45B7"/>
    <w:rsid w:val="008E4B54"/>
    <w:rsid w:val="008E585E"/>
    <w:rsid w:val="008E76EC"/>
    <w:rsid w:val="008F2AC4"/>
    <w:rsid w:val="008F4149"/>
    <w:rsid w:val="008F707D"/>
    <w:rsid w:val="00902A7E"/>
    <w:rsid w:val="00902B07"/>
    <w:rsid w:val="009048B9"/>
    <w:rsid w:val="00904BC2"/>
    <w:rsid w:val="00904D94"/>
    <w:rsid w:val="00905FF0"/>
    <w:rsid w:val="00906BFA"/>
    <w:rsid w:val="00916A5A"/>
    <w:rsid w:val="00917196"/>
    <w:rsid w:val="00917EC5"/>
    <w:rsid w:val="00922B50"/>
    <w:rsid w:val="009244AC"/>
    <w:rsid w:val="009248B0"/>
    <w:rsid w:val="00926548"/>
    <w:rsid w:val="00930AB6"/>
    <w:rsid w:val="009319BD"/>
    <w:rsid w:val="00931D71"/>
    <w:rsid w:val="00932D01"/>
    <w:rsid w:val="00932E28"/>
    <w:rsid w:val="0093332B"/>
    <w:rsid w:val="009378A5"/>
    <w:rsid w:val="0094025E"/>
    <w:rsid w:val="00941EA7"/>
    <w:rsid w:val="0094383B"/>
    <w:rsid w:val="009456E6"/>
    <w:rsid w:val="009515CF"/>
    <w:rsid w:val="00951DB0"/>
    <w:rsid w:val="00957BC7"/>
    <w:rsid w:val="00960AAA"/>
    <w:rsid w:val="009619D9"/>
    <w:rsid w:val="00961B47"/>
    <w:rsid w:val="009629EB"/>
    <w:rsid w:val="009638EC"/>
    <w:rsid w:val="009648F1"/>
    <w:rsid w:val="00964DE5"/>
    <w:rsid w:val="0096618F"/>
    <w:rsid w:val="009714DF"/>
    <w:rsid w:val="00973982"/>
    <w:rsid w:val="00981503"/>
    <w:rsid w:val="009924AC"/>
    <w:rsid w:val="00992731"/>
    <w:rsid w:val="00992A07"/>
    <w:rsid w:val="009934FC"/>
    <w:rsid w:val="009938F6"/>
    <w:rsid w:val="009A06AA"/>
    <w:rsid w:val="009A0731"/>
    <w:rsid w:val="009A2582"/>
    <w:rsid w:val="009B2B1C"/>
    <w:rsid w:val="009B5D08"/>
    <w:rsid w:val="009C0327"/>
    <w:rsid w:val="009C12EA"/>
    <w:rsid w:val="009C467C"/>
    <w:rsid w:val="009C5437"/>
    <w:rsid w:val="009C5839"/>
    <w:rsid w:val="009C651B"/>
    <w:rsid w:val="009D2D67"/>
    <w:rsid w:val="009D33B8"/>
    <w:rsid w:val="009D4560"/>
    <w:rsid w:val="009D7441"/>
    <w:rsid w:val="009D7C2D"/>
    <w:rsid w:val="009E3D42"/>
    <w:rsid w:val="009E6355"/>
    <w:rsid w:val="009E7FB7"/>
    <w:rsid w:val="009F0740"/>
    <w:rsid w:val="009F11F4"/>
    <w:rsid w:val="009F317E"/>
    <w:rsid w:val="009F43AE"/>
    <w:rsid w:val="009F6D81"/>
    <w:rsid w:val="00A045BD"/>
    <w:rsid w:val="00A06683"/>
    <w:rsid w:val="00A076B5"/>
    <w:rsid w:val="00A110A0"/>
    <w:rsid w:val="00A143E9"/>
    <w:rsid w:val="00A223A1"/>
    <w:rsid w:val="00A23604"/>
    <w:rsid w:val="00A3138A"/>
    <w:rsid w:val="00A36413"/>
    <w:rsid w:val="00A4125E"/>
    <w:rsid w:val="00A4134B"/>
    <w:rsid w:val="00A44702"/>
    <w:rsid w:val="00A44F29"/>
    <w:rsid w:val="00A46080"/>
    <w:rsid w:val="00A464FF"/>
    <w:rsid w:val="00A472A0"/>
    <w:rsid w:val="00A47C29"/>
    <w:rsid w:val="00A47DAE"/>
    <w:rsid w:val="00A47EC4"/>
    <w:rsid w:val="00A52C33"/>
    <w:rsid w:val="00A52F5E"/>
    <w:rsid w:val="00A55FEF"/>
    <w:rsid w:val="00A6316B"/>
    <w:rsid w:val="00A65683"/>
    <w:rsid w:val="00A67C44"/>
    <w:rsid w:val="00A721DE"/>
    <w:rsid w:val="00A74221"/>
    <w:rsid w:val="00A74EC3"/>
    <w:rsid w:val="00A7611A"/>
    <w:rsid w:val="00A7743E"/>
    <w:rsid w:val="00A77E1E"/>
    <w:rsid w:val="00A77E89"/>
    <w:rsid w:val="00A80A1B"/>
    <w:rsid w:val="00A8297A"/>
    <w:rsid w:val="00A82D84"/>
    <w:rsid w:val="00A83CE8"/>
    <w:rsid w:val="00A86A8E"/>
    <w:rsid w:val="00A92366"/>
    <w:rsid w:val="00A94181"/>
    <w:rsid w:val="00AA1EDC"/>
    <w:rsid w:val="00AA64DC"/>
    <w:rsid w:val="00AA6708"/>
    <w:rsid w:val="00AB1542"/>
    <w:rsid w:val="00AB3AFC"/>
    <w:rsid w:val="00AC385D"/>
    <w:rsid w:val="00AC4E5B"/>
    <w:rsid w:val="00AC5332"/>
    <w:rsid w:val="00AD2694"/>
    <w:rsid w:val="00AE1CA2"/>
    <w:rsid w:val="00AE2179"/>
    <w:rsid w:val="00AE2422"/>
    <w:rsid w:val="00AF4C9F"/>
    <w:rsid w:val="00AF625F"/>
    <w:rsid w:val="00AF7A61"/>
    <w:rsid w:val="00B0110A"/>
    <w:rsid w:val="00B02BB7"/>
    <w:rsid w:val="00B03CF9"/>
    <w:rsid w:val="00B057DD"/>
    <w:rsid w:val="00B15201"/>
    <w:rsid w:val="00B15503"/>
    <w:rsid w:val="00B176A9"/>
    <w:rsid w:val="00B17F6A"/>
    <w:rsid w:val="00B2218D"/>
    <w:rsid w:val="00B2420E"/>
    <w:rsid w:val="00B31589"/>
    <w:rsid w:val="00B34D23"/>
    <w:rsid w:val="00B35358"/>
    <w:rsid w:val="00B35F3F"/>
    <w:rsid w:val="00B454E3"/>
    <w:rsid w:val="00B47D52"/>
    <w:rsid w:val="00B510FB"/>
    <w:rsid w:val="00B523BB"/>
    <w:rsid w:val="00B5289B"/>
    <w:rsid w:val="00B5612B"/>
    <w:rsid w:val="00B56E8C"/>
    <w:rsid w:val="00B57893"/>
    <w:rsid w:val="00B67CC1"/>
    <w:rsid w:val="00B71451"/>
    <w:rsid w:val="00B73815"/>
    <w:rsid w:val="00B754B6"/>
    <w:rsid w:val="00B75E60"/>
    <w:rsid w:val="00B76E44"/>
    <w:rsid w:val="00B83F33"/>
    <w:rsid w:val="00B87C3E"/>
    <w:rsid w:val="00B931D5"/>
    <w:rsid w:val="00B9542E"/>
    <w:rsid w:val="00B9605E"/>
    <w:rsid w:val="00BA0816"/>
    <w:rsid w:val="00BA2408"/>
    <w:rsid w:val="00BA46B0"/>
    <w:rsid w:val="00BA4964"/>
    <w:rsid w:val="00BA51CD"/>
    <w:rsid w:val="00BA6DB1"/>
    <w:rsid w:val="00BB309B"/>
    <w:rsid w:val="00BB38BB"/>
    <w:rsid w:val="00BB4B6C"/>
    <w:rsid w:val="00BB536E"/>
    <w:rsid w:val="00BB5AD1"/>
    <w:rsid w:val="00BB71DF"/>
    <w:rsid w:val="00BD1169"/>
    <w:rsid w:val="00BD34AF"/>
    <w:rsid w:val="00BD553F"/>
    <w:rsid w:val="00BD7975"/>
    <w:rsid w:val="00BE69F5"/>
    <w:rsid w:val="00BE6E10"/>
    <w:rsid w:val="00BE7C6B"/>
    <w:rsid w:val="00BF2F82"/>
    <w:rsid w:val="00BF4E9D"/>
    <w:rsid w:val="00BF7046"/>
    <w:rsid w:val="00C03610"/>
    <w:rsid w:val="00C0430F"/>
    <w:rsid w:val="00C0535C"/>
    <w:rsid w:val="00C10919"/>
    <w:rsid w:val="00C16AD7"/>
    <w:rsid w:val="00C22750"/>
    <w:rsid w:val="00C230EF"/>
    <w:rsid w:val="00C232C9"/>
    <w:rsid w:val="00C24BEA"/>
    <w:rsid w:val="00C26326"/>
    <w:rsid w:val="00C26E78"/>
    <w:rsid w:val="00C2720F"/>
    <w:rsid w:val="00C278FE"/>
    <w:rsid w:val="00C27BF7"/>
    <w:rsid w:val="00C32EE4"/>
    <w:rsid w:val="00C32F20"/>
    <w:rsid w:val="00C46DFE"/>
    <w:rsid w:val="00C55413"/>
    <w:rsid w:val="00C55528"/>
    <w:rsid w:val="00C56AA8"/>
    <w:rsid w:val="00C614EA"/>
    <w:rsid w:val="00C61821"/>
    <w:rsid w:val="00C6199B"/>
    <w:rsid w:val="00C633D3"/>
    <w:rsid w:val="00C63EB6"/>
    <w:rsid w:val="00C64E7D"/>
    <w:rsid w:val="00C651A5"/>
    <w:rsid w:val="00C7177A"/>
    <w:rsid w:val="00C73EAF"/>
    <w:rsid w:val="00C75630"/>
    <w:rsid w:val="00C77BD3"/>
    <w:rsid w:val="00C86275"/>
    <w:rsid w:val="00C8729A"/>
    <w:rsid w:val="00C94381"/>
    <w:rsid w:val="00C95028"/>
    <w:rsid w:val="00CA2D56"/>
    <w:rsid w:val="00CA3CF8"/>
    <w:rsid w:val="00CA56D5"/>
    <w:rsid w:val="00CA5B2E"/>
    <w:rsid w:val="00CA75CC"/>
    <w:rsid w:val="00CA75F3"/>
    <w:rsid w:val="00CB1213"/>
    <w:rsid w:val="00CB3A48"/>
    <w:rsid w:val="00CB4C42"/>
    <w:rsid w:val="00CC0E3E"/>
    <w:rsid w:val="00CC2AF5"/>
    <w:rsid w:val="00CC3CB5"/>
    <w:rsid w:val="00CC6166"/>
    <w:rsid w:val="00CD612F"/>
    <w:rsid w:val="00CD61E0"/>
    <w:rsid w:val="00CD7CDC"/>
    <w:rsid w:val="00CD7E25"/>
    <w:rsid w:val="00CE366A"/>
    <w:rsid w:val="00CE3E82"/>
    <w:rsid w:val="00CE5838"/>
    <w:rsid w:val="00CE617C"/>
    <w:rsid w:val="00CF22D3"/>
    <w:rsid w:val="00CF4624"/>
    <w:rsid w:val="00CF51B7"/>
    <w:rsid w:val="00CF5BE5"/>
    <w:rsid w:val="00D0473F"/>
    <w:rsid w:val="00D04FC6"/>
    <w:rsid w:val="00D0723B"/>
    <w:rsid w:val="00D07E44"/>
    <w:rsid w:val="00D1572F"/>
    <w:rsid w:val="00D17152"/>
    <w:rsid w:val="00D172FA"/>
    <w:rsid w:val="00D20B96"/>
    <w:rsid w:val="00D21C6C"/>
    <w:rsid w:val="00D2204B"/>
    <w:rsid w:val="00D27139"/>
    <w:rsid w:val="00D3095A"/>
    <w:rsid w:val="00D31253"/>
    <w:rsid w:val="00D35847"/>
    <w:rsid w:val="00D422F0"/>
    <w:rsid w:val="00D430F6"/>
    <w:rsid w:val="00D475D2"/>
    <w:rsid w:val="00D50856"/>
    <w:rsid w:val="00D52F94"/>
    <w:rsid w:val="00D60ABD"/>
    <w:rsid w:val="00D61B55"/>
    <w:rsid w:val="00D63580"/>
    <w:rsid w:val="00D63F8D"/>
    <w:rsid w:val="00D65298"/>
    <w:rsid w:val="00D70139"/>
    <w:rsid w:val="00D706A2"/>
    <w:rsid w:val="00D757B2"/>
    <w:rsid w:val="00D807E9"/>
    <w:rsid w:val="00D84528"/>
    <w:rsid w:val="00D85677"/>
    <w:rsid w:val="00D8568B"/>
    <w:rsid w:val="00D912D4"/>
    <w:rsid w:val="00D91E0D"/>
    <w:rsid w:val="00D92CD6"/>
    <w:rsid w:val="00DB07AF"/>
    <w:rsid w:val="00DB1D8D"/>
    <w:rsid w:val="00DB2221"/>
    <w:rsid w:val="00DB5464"/>
    <w:rsid w:val="00DC1FA9"/>
    <w:rsid w:val="00DC2B45"/>
    <w:rsid w:val="00DC4C98"/>
    <w:rsid w:val="00DC710C"/>
    <w:rsid w:val="00DC7A23"/>
    <w:rsid w:val="00DD0D55"/>
    <w:rsid w:val="00DD423D"/>
    <w:rsid w:val="00DD4CEA"/>
    <w:rsid w:val="00DD6CA9"/>
    <w:rsid w:val="00DE4A46"/>
    <w:rsid w:val="00DE4D59"/>
    <w:rsid w:val="00DF0D6E"/>
    <w:rsid w:val="00DF3BA8"/>
    <w:rsid w:val="00E0030F"/>
    <w:rsid w:val="00E0114C"/>
    <w:rsid w:val="00E05E3E"/>
    <w:rsid w:val="00E12124"/>
    <w:rsid w:val="00E12A3E"/>
    <w:rsid w:val="00E12BE2"/>
    <w:rsid w:val="00E14849"/>
    <w:rsid w:val="00E15306"/>
    <w:rsid w:val="00E16313"/>
    <w:rsid w:val="00E1740E"/>
    <w:rsid w:val="00E20A93"/>
    <w:rsid w:val="00E225C4"/>
    <w:rsid w:val="00E2313A"/>
    <w:rsid w:val="00E23F42"/>
    <w:rsid w:val="00E25839"/>
    <w:rsid w:val="00E3132F"/>
    <w:rsid w:val="00E32C94"/>
    <w:rsid w:val="00E37B97"/>
    <w:rsid w:val="00E4420E"/>
    <w:rsid w:val="00E44865"/>
    <w:rsid w:val="00E45517"/>
    <w:rsid w:val="00E470FC"/>
    <w:rsid w:val="00E52785"/>
    <w:rsid w:val="00E52F05"/>
    <w:rsid w:val="00E54D23"/>
    <w:rsid w:val="00E5522F"/>
    <w:rsid w:val="00E575F6"/>
    <w:rsid w:val="00E61157"/>
    <w:rsid w:val="00E66F10"/>
    <w:rsid w:val="00E71060"/>
    <w:rsid w:val="00E71914"/>
    <w:rsid w:val="00E72E24"/>
    <w:rsid w:val="00E80C1F"/>
    <w:rsid w:val="00E82CDD"/>
    <w:rsid w:val="00E835B5"/>
    <w:rsid w:val="00E84B68"/>
    <w:rsid w:val="00E87EBF"/>
    <w:rsid w:val="00E92A5D"/>
    <w:rsid w:val="00E92DB9"/>
    <w:rsid w:val="00E9452C"/>
    <w:rsid w:val="00E95B9C"/>
    <w:rsid w:val="00EA072E"/>
    <w:rsid w:val="00EA1D8A"/>
    <w:rsid w:val="00EA275D"/>
    <w:rsid w:val="00EA4A37"/>
    <w:rsid w:val="00EA60A7"/>
    <w:rsid w:val="00EA650F"/>
    <w:rsid w:val="00EA66D6"/>
    <w:rsid w:val="00EA7896"/>
    <w:rsid w:val="00EB18C5"/>
    <w:rsid w:val="00EB1E46"/>
    <w:rsid w:val="00EB3BDE"/>
    <w:rsid w:val="00EB5DD7"/>
    <w:rsid w:val="00EB5E64"/>
    <w:rsid w:val="00EC22D7"/>
    <w:rsid w:val="00EC36F7"/>
    <w:rsid w:val="00EC41C8"/>
    <w:rsid w:val="00EC4DEC"/>
    <w:rsid w:val="00EC7116"/>
    <w:rsid w:val="00ED5AEB"/>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0966"/>
    <w:rsid w:val="00F04F55"/>
    <w:rsid w:val="00F050E6"/>
    <w:rsid w:val="00F0606D"/>
    <w:rsid w:val="00F060A0"/>
    <w:rsid w:val="00F11537"/>
    <w:rsid w:val="00F13749"/>
    <w:rsid w:val="00F137A0"/>
    <w:rsid w:val="00F14CB3"/>
    <w:rsid w:val="00F21C79"/>
    <w:rsid w:val="00F23EFD"/>
    <w:rsid w:val="00F30979"/>
    <w:rsid w:val="00F30BB0"/>
    <w:rsid w:val="00F355CB"/>
    <w:rsid w:val="00F45551"/>
    <w:rsid w:val="00F50ABA"/>
    <w:rsid w:val="00F535FD"/>
    <w:rsid w:val="00F56CDC"/>
    <w:rsid w:val="00F5706A"/>
    <w:rsid w:val="00F624CF"/>
    <w:rsid w:val="00F64F4E"/>
    <w:rsid w:val="00F70212"/>
    <w:rsid w:val="00F72154"/>
    <w:rsid w:val="00F74CF6"/>
    <w:rsid w:val="00F80D3F"/>
    <w:rsid w:val="00F8568D"/>
    <w:rsid w:val="00F91A5E"/>
    <w:rsid w:val="00F92198"/>
    <w:rsid w:val="00F92CE0"/>
    <w:rsid w:val="00F93A14"/>
    <w:rsid w:val="00F95F8E"/>
    <w:rsid w:val="00F9681F"/>
    <w:rsid w:val="00FA50D0"/>
    <w:rsid w:val="00FA6ECF"/>
    <w:rsid w:val="00FB2DE4"/>
    <w:rsid w:val="00FB3A2F"/>
    <w:rsid w:val="00FB4469"/>
    <w:rsid w:val="00FB607E"/>
    <w:rsid w:val="00FC0446"/>
    <w:rsid w:val="00FC790D"/>
    <w:rsid w:val="00FC7CAD"/>
    <w:rsid w:val="00FD253B"/>
    <w:rsid w:val="00FD2920"/>
    <w:rsid w:val="00FD2C4C"/>
    <w:rsid w:val="00FD4E5F"/>
    <w:rsid w:val="00FE2DC7"/>
    <w:rsid w:val="00FE3FF5"/>
    <w:rsid w:val="00FE46A3"/>
    <w:rsid w:val="00FE52BF"/>
    <w:rsid w:val="00FE634D"/>
    <w:rsid w:val="00FF0C72"/>
    <w:rsid w:val="00FF5E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D5F49618-CBB1-4778-A84D-877DAFB07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B18"/>
  </w:style>
  <w:style w:type="paragraph" w:styleId="Ttulo1">
    <w:name w:val="heading 1"/>
    <w:basedOn w:val="Normal"/>
    <w:next w:val="Normal"/>
    <w:link w:val="Ttulo1Char"/>
    <w:uiPriority w:val="9"/>
    <w:qFormat/>
    <w:rsid w:val="00200DB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character" w:styleId="Refdecomentrio">
    <w:name w:val="annotation reference"/>
    <w:basedOn w:val="Fontepargpadro"/>
    <w:uiPriority w:val="99"/>
    <w:semiHidden/>
    <w:unhideWhenUsed/>
    <w:rsid w:val="008C2B71"/>
    <w:rPr>
      <w:sz w:val="16"/>
      <w:szCs w:val="16"/>
    </w:rPr>
  </w:style>
  <w:style w:type="paragraph" w:styleId="Textodecomentrio">
    <w:name w:val="annotation text"/>
    <w:basedOn w:val="Normal"/>
    <w:link w:val="TextodecomentrioChar"/>
    <w:uiPriority w:val="99"/>
    <w:semiHidden/>
    <w:unhideWhenUsed/>
    <w:rsid w:val="008C2B7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C2B71"/>
    <w:rPr>
      <w:sz w:val="20"/>
      <w:szCs w:val="20"/>
    </w:rPr>
  </w:style>
  <w:style w:type="paragraph" w:styleId="Assuntodocomentrio">
    <w:name w:val="annotation subject"/>
    <w:basedOn w:val="Textodecomentrio"/>
    <w:next w:val="Textodecomentrio"/>
    <w:link w:val="AssuntodocomentrioChar"/>
    <w:uiPriority w:val="99"/>
    <w:semiHidden/>
    <w:unhideWhenUsed/>
    <w:rsid w:val="008C2B71"/>
    <w:rPr>
      <w:b/>
      <w:bCs/>
    </w:rPr>
  </w:style>
  <w:style w:type="character" w:customStyle="1" w:styleId="AssuntodocomentrioChar">
    <w:name w:val="Assunto do comentário Char"/>
    <w:basedOn w:val="TextodecomentrioChar"/>
    <w:link w:val="Assuntodocomentrio"/>
    <w:uiPriority w:val="99"/>
    <w:semiHidden/>
    <w:rsid w:val="008C2B71"/>
    <w:rPr>
      <w:b/>
      <w:bCs/>
      <w:sz w:val="20"/>
      <w:szCs w:val="20"/>
    </w:rPr>
  </w:style>
  <w:style w:type="paragraph" w:styleId="Reviso">
    <w:name w:val="Revision"/>
    <w:hidden/>
    <w:uiPriority w:val="99"/>
    <w:semiHidden/>
    <w:rsid w:val="000A08F3"/>
    <w:pPr>
      <w:spacing w:line="240" w:lineRule="auto"/>
      <w:jc w:val="left"/>
    </w:pPr>
  </w:style>
  <w:style w:type="character" w:styleId="MenoPendente">
    <w:name w:val="Unresolved Mention"/>
    <w:basedOn w:val="Fontepargpadro"/>
    <w:uiPriority w:val="99"/>
    <w:semiHidden/>
    <w:unhideWhenUsed/>
    <w:rsid w:val="000D3CF2"/>
    <w:rPr>
      <w:color w:val="605E5C"/>
      <w:shd w:val="clear" w:color="auto" w:fill="E1DFDD"/>
    </w:rPr>
  </w:style>
  <w:style w:type="character" w:customStyle="1" w:styleId="mi">
    <w:name w:val="mi"/>
    <w:basedOn w:val="Fontepargpadro"/>
    <w:rsid w:val="00FD253B"/>
  </w:style>
  <w:style w:type="character" w:customStyle="1" w:styleId="mo">
    <w:name w:val="mo"/>
    <w:basedOn w:val="Fontepargpadro"/>
    <w:rsid w:val="00FD253B"/>
  </w:style>
  <w:style w:type="character" w:customStyle="1" w:styleId="mn">
    <w:name w:val="mn"/>
    <w:basedOn w:val="Fontepargpadro"/>
    <w:rsid w:val="00FD253B"/>
  </w:style>
  <w:style w:type="table" w:styleId="Tabelacomgrade">
    <w:name w:val="Table Grid"/>
    <w:basedOn w:val="Tabelanormal"/>
    <w:uiPriority w:val="59"/>
    <w:rsid w:val="008534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DC7A23"/>
    <w:rPr>
      <w:color w:val="808080"/>
    </w:rPr>
  </w:style>
  <w:style w:type="character" w:customStyle="1" w:styleId="Ttulo1Char">
    <w:name w:val="Título 1 Char"/>
    <w:basedOn w:val="Fontepargpadro"/>
    <w:link w:val="Ttulo1"/>
    <w:uiPriority w:val="9"/>
    <w:rsid w:val="00200DB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4412">
      <w:bodyDiv w:val="1"/>
      <w:marLeft w:val="0"/>
      <w:marRight w:val="0"/>
      <w:marTop w:val="0"/>
      <w:marBottom w:val="0"/>
      <w:divBdr>
        <w:top w:val="none" w:sz="0" w:space="0" w:color="auto"/>
        <w:left w:val="none" w:sz="0" w:space="0" w:color="auto"/>
        <w:bottom w:val="none" w:sz="0" w:space="0" w:color="auto"/>
        <w:right w:val="none" w:sz="0" w:space="0" w:color="auto"/>
      </w:divBdr>
    </w:div>
    <w:div w:id="468129102">
      <w:bodyDiv w:val="1"/>
      <w:marLeft w:val="0"/>
      <w:marRight w:val="0"/>
      <w:marTop w:val="0"/>
      <w:marBottom w:val="0"/>
      <w:divBdr>
        <w:top w:val="none" w:sz="0" w:space="0" w:color="auto"/>
        <w:left w:val="none" w:sz="0" w:space="0" w:color="auto"/>
        <w:bottom w:val="none" w:sz="0" w:space="0" w:color="auto"/>
        <w:right w:val="none" w:sz="0" w:space="0" w:color="auto"/>
      </w:divBdr>
    </w:div>
    <w:div w:id="779878715">
      <w:bodyDiv w:val="1"/>
      <w:marLeft w:val="0"/>
      <w:marRight w:val="0"/>
      <w:marTop w:val="0"/>
      <w:marBottom w:val="0"/>
      <w:divBdr>
        <w:top w:val="none" w:sz="0" w:space="0" w:color="auto"/>
        <w:left w:val="none" w:sz="0" w:space="0" w:color="auto"/>
        <w:bottom w:val="none" w:sz="0" w:space="0" w:color="auto"/>
        <w:right w:val="none" w:sz="0" w:space="0" w:color="auto"/>
      </w:divBdr>
      <w:divsChild>
        <w:div w:id="535510779">
          <w:marLeft w:val="124"/>
          <w:marRight w:val="0"/>
          <w:marTop w:val="0"/>
          <w:marBottom w:val="0"/>
          <w:divBdr>
            <w:top w:val="none" w:sz="0" w:space="0" w:color="auto"/>
            <w:left w:val="none" w:sz="0" w:space="0" w:color="auto"/>
            <w:bottom w:val="none" w:sz="0" w:space="0" w:color="auto"/>
            <w:right w:val="none" w:sz="0" w:space="0" w:color="auto"/>
          </w:divBdr>
        </w:div>
      </w:divsChild>
    </w:div>
    <w:div w:id="2099592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12.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87363-48CB-49BD-B2AA-AEF743B2E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19</Pages>
  <Words>6153</Words>
  <Characters>33228</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dc:creator>
  <cp:keywords/>
  <dc:description/>
  <cp:lastModifiedBy>eduardo</cp:lastModifiedBy>
  <cp:revision>38</cp:revision>
  <cp:lastPrinted>2014-09-18T13:37:00Z</cp:lastPrinted>
  <dcterms:created xsi:type="dcterms:W3CDTF">2022-05-19T13:13:00Z</dcterms:created>
  <dcterms:modified xsi:type="dcterms:W3CDTF">2022-05-20T19:48:00Z</dcterms:modified>
</cp:coreProperties>
</file>