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51D56EF9" w:rsidR="00A7611A" w:rsidRPr="003625D1" w:rsidRDefault="00BB71DF" w:rsidP="00860F38">
      <w:pPr>
        <w:spacing w:line="240" w:lineRule="auto"/>
        <w:jc w:val="center"/>
        <w:rPr>
          <w:b/>
        </w:rPr>
      </w:pPr>
      <w:r>
        <w:rPr>
          <w:b/>
        </w:rPr>
        <w:t>Título d</w:t>
      </w:r>
      <w:r w:rsidR="006C720C">
        <w:rPr>
          <w:b/>
        </w:rPr>
        <w:t>o</w:t>
      </w:r>
      <w:r>
        <w:rPr>
          <w:b/>
        </w:rPr>
        <w:t xml:space="preserve"> </w:t>
      </w:r>
      <w:r w:rsidR="006C720C">
        <w:rPr>
          <w:b/>
        </w:rPr>
        <w:t xml:space="preserve">Trabalho de Conclusão de Curso </w:t>
      </w:r>
      <w:r w:rsidR="00414EA7" w:rsidRPr="00414EA7">
        <w:t>(</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w:t>
      </w:r>
      <w:proofErr w:type="gramStart"/>
      <w:r w:rsidR="006C720C" w:rsidRPr="006C720C">
        <w:rPr>
          <w:sz w:val="16"/>
          <w:szCs w:val="16"/>
        </w:rPr>
        <w:t>...“</w:t>
      </w:r>
      <w:proofErr w:type="gramEnd"/>
      <w:r w:rsidR="006C720C" w:rsidRPr="006C720C">
        <w:rPr>
          <w:sz w:val="16"/>
          <w:szCs w:val="16"/>
        </w:rPr>
        <w:t>,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129D754F"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EF1F11" w:rsidRPr="006F0623">
        <w:t>nome completo orientador</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560136A" w:rsidR="000A46BE" w:rsidRDefault="000A46BE" w:rsidP="000A46BE">
      <w:pPr>
        <w:spacing w:line="240" w:lineRule="auto"/>
        <w:jc w:val="center"/>
        <w:rPr>
          <w:b/>
        </w:rPr>
      </w:pPr>
      <w:r>
        <w:rPr>
          <w:b/>
        </w:rPr>
        <w:lastRenderedPageBreak/>
        <w:t xml:space="preserve">Título </w:t>
      </w:r>
      <w:r w:rsidR="006C720C">
        <w:rPr>
          <w:b/>
        </w:rPr>
        <w:t>do Trabalho de Conclusão de Curso (TCC)</w:t>
      </w:r>
    </w:p>
    <w:p w14:paraId="7018C7F7" w14:textId="77777777" w:rsidR="000A46BE" w:rsidRPr="003625D1" w:rsidRDefault="000A46BE" w:rsidP="000A46BE">
      <w:pPr>
        <w:spacing w:line="240" w:lineRule="auto"/>
        <w:jc w:val="center"/>
        <w:rPr>
          <w:b/>
        </w:rPr>
      </w:pPr>
    </w:p>
    <w:p w14:paraId="01BC5468" w14:textId="2C2049FA" w:rsidR="000A46BE" w:rsidRDefault="000A46BE" w:rsidP="000A46BE">
      <w:pPr>
        <w:spacing w:line="240" w:lineRule="auto"/>
        <w:jc w:val="left"/>
        <w:rPr>
          <w:b/>
        </w:rPr>
      </w:pPr>
      <w:r>
        <w:rPr>
          <w:b/>
        </w:rPr>
        <w:t>Resumo</w:t>
      </w:r>
      <w:r w:rsidR="006C720C">
        <w:rPr>
          <w:b/>
        </w:rPr>
        <w:t xml:space="preserve"> </w:t>
      </w:r>
      <w:r w:rsidR="006C720C" w:rsidRPr="006C720C">
        <w:rPr>
          <w:b/>
        </w:rPr>
        <w:t>(ou Sumário Executivo)</w:t>
      </w:r>
    </w:p>
    <w:p w14:paraId="30FECF0E" w14:textId="77777777" w:rsidR="000A46BE" w:rsidRDefault="000A46BE" w:rsidP="000A46BE">
      <w:pPr>
        <w:spacing w:line="240" w:lineRule="auto"/>
        <w:rPr>
          <w:b/>
        </w:rPr>
      </w:pPr>
    </w:p>
    <w:p w14:paraId="05880BA8" w14:textId="7B4BC245" w:rsidR="006C720C" w:rsidRDefault="000A46BE" w:rsidP="000A46BE">
      <w:pPr>
        <w:spacing w:line="240" w:lineRule="auto"/>
        <w:rPr>
          <w:color w:val="000000"/>
        </w:rPr>
      </w:pPr>
      <w:r>
        <w:tab/>
      </w:r>
      <w:r w:rsidR="006C720C" w:rsidRPr="006C720C">
        <w:rPr>
          <w:color w:val="000000"/>
        </w:rPr>
        <w:t xml:space="preserve">O resumo é uma descrição geral do trabalho, apresentando de forma </w:t>
      </w:r>
      <w:r w:rsidR="006C720C">
        <w:rPr>
          <w:color w:val="000000"/>
        </w:rPr>
        <w:t>sucinta</w:t>
      </w:r>
      <w:r w:rsidR="006C720C" w:rsidRPr="006C720C">
        <w:rPr>
          <w:color w:val="000000"/>
        </w:rPr>
        <w:t xml:space="preserve"> todas as seções do TCC. </w:t>
      </w:r>
      <w:r w:rsidR="006C720C" w:rsidRPr="00C24BEA">
        <w:rPr>
          <w:b/>
          <w:bCs/>
          <w:color w:val="000000"/>
        </w:rPr>
        <w:t>No caso do curso de</w:t>
      </w:r>
      <w:r w:rsidR="006C720C" w:rsidRPr="006C720C">
        <w:rPr>
          <w:color w:val="000000"/>
        </w:rPr>
        <w:t xml:space="preserve"> </w:t>
      </w:r>
      <w:r w:rsidR="006C720C" w:rsidRPr="00C24BEA">
        <w:rPr>
          <w:b/>
          <w:bCs/>
          <w:color w:val="000000"/>
        </w:rPr>
        <w:t>MBA em Gestão de Projetos</w:t>
      </w:r>
      <w:r w:rsidR="006C720C" w:rsidRPr="006C720C">
        <w:rPr>
          <w:color w:val="000000"/>
        </w:rPr>
        <w:t xml:space="preserve">, em função das </w:t>
      </w:r>
      <w:r w:rsidR="00C24BEA" w:rsidRPr="006C720C">
        <w:rPr>
          <w:color w:val="000000"/>
        </w:rPr>
        <w:t>particularidades</w:t>
      </w:r>
      <w:r w:rsidR="006C720C" w:rsidRPr="006C720C">
        <w:rPr>
          <w:color w:val="000000"/>
        </w:rPr>
        <w:t xml:space="preserve"> do trabalho – que pode ser um plano de projeto – </w:t>
      </w:r>
      <w:r w:rsidR="006C720C" w:rsidRPr="00C24BEA">
        <w:rPr>
          <w:b/>
          <w:bCs/>
          <w:color w:val="000000"/>
        </w:rPr>
        <w:t>é facultado aos alunos o uso do termo</w:t>
      </w:r>
      <w:r w:rsidR="006C720C" w:rsidRPr="006C720C">
        <w:rPr>
          <w:color w:val="000000"/>
        </w:rPr>
        <w:t xml:space="preserve"> </w:t>
      </w:r>
      <w:r w:rsidR="006C720C" w:rsidRPr="00C24BEA">
        <w:rPr>
          <w:b/>
          <w:bCs/>
          <w:color w:val="000000"/>
        </w:rPr>
        <w:t>Sumário Executivo</w:t>
      </w:r>
      <w:r w:rsidR="006C720C" w:rsidRPr="006C720C">
        <w:rPr>
          <w:color w:val="000000"/>
        </w:rPr>
        <w: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t>
      </w:r>
      <w:r w:rsidR="00C24BEA">
        <w:rPr>
          <w:color w:val="000000"/>
        </w:rPr>
        <w:t xml:space="preserve"> (passado)</w:t>
      </w:r>
      <w:r w:rsidR="006C720C" w:rsidRPr="006C720C">
        <w:rPr>
          <w:color w:val="000000"/>
        </w:rPr>
        <w:t>.</w:t>
      </w:r>
      <w:r w:rsidR="006C720C" w:rsidRPr="006C720C">
        <w:t xml:space="preserve"> </w:t>
      </w:r>
      <w:r w:rsidR="006C720C" w:rsidRPr="006C720C">
        <w:rPr>
          <w:color w:val="000000"/>
        </w:rPr>
        <w:t xml:space="preserve">O início da seção deve conter uma curta apresentação sobre a importância/justificativa (contextualização do tema) do trabalho. Em seguida, deve-se apresentar o objetivo geral, que deve ser redigido de maneira sucinta e direta. Ademais, a seção deve conter uma breve descrição da metodologia empregada </w:t>
      </w:r>
      <w:r w:rsidR="00C24BEA">
        <w:rPr>
          <w:color w:val="000000"/>
        </w:rPr>
        <w:t>na</w:t>
      </w:r>
      <w:r w:rsidR="006C720C" w:rsidRPr="006C720C">
        <w:rPr>
          <w:color w:val="000000"/>
        </w:rPr>
        <w:t xml:space="preserve"> pesquisa, abordando os aspectos mais importantes para o entendimento do TCC. 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t>
      </w:r>
    </w:p>
    <w:p w14:paraId="30457413" w14:textId="7E7409E3" w:rsidR="000A46BE" w:rsidRPr="00F2528F" w:rsidRDefault="000A46BE" w:rsidP="000A46BE">
      <w:pPr>
        <w:spacing w:line="240" w:lineRule="auto"/>
        <w:rPr>
          <w:b/>
          <w:color w:val="000000"/>
        </w:rPr>
      </w:pPr>
      <w:r w:rsidRPr="00F2528F">
        <w:rPr>
          <w:b/>
          <w:color w:val="000000"/>
        </w:rPr>
        <w:t xml:space="preserve">Palavras-chave: </w:t>
      </w:r>
      <w:r w:rsidRPr="00F2528F">
        <w:rPr>
          <w:color w:val="000000"/>
        </w:rPr>
        <w:t xml:space="preserve">(inserir até </w:t>
      </w:r>
      <w:r w:rsidR="00C24BEA">
        <w:rPr>
          <w:color w:val="000000"/>
        </w:rPr>
        <w:t>cinco</w:t>
      </w:r>
      <w:r w:rsidRPr="00F2528F">
        <w:rPr>
          <w:color w:val="000000"/>
        </w:rPr>
        <w:t xml:space="preserve"> palavras diferentes das contidas no título, separadas por ponto-e-vírgula).</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6707314" w14:textId="7CFFE054" w:rsidR="00B71451" w:rsidRDefault="00B71451" w:rsidP="00B71451">
      <w:pPr>
        <w:ind w:firstLine="360"/>
      </w:pPr>
      <w:r w:rsidRPr="00234761">
        <w:t xml:space="preserve">A </w:t>
      </w:r>
      <w:r>
        <w:t xml:space="preserve">pandemia do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 De fato, para qualquer pessoa que tenha experenciado o período, é incontestável os efeitos da pandemia na vida e no bem-estar de cada indivíduo.</w:t>
      </w:r>
    </w:p>
    <w:p w14:paraId="42FB9BE9" w14:textId="77777777" w:rsidR="00B71451" w:rsidRDefault="00B71451" w:rsidP="00B71451">
      <w:pPr>
        <w:ind w:firstLine="360"/>
      </w:pPr>
    </w:p>
    <w:p w14:paraId="499904B9" w14:textId="560B1721" w:rsidR="00B71451" w:rsidRDefault="00B71451" w:rsidP="00C10919">
      <w:pPr>
        <w:ind w:firstLine="360"/>
      </w:pPr>
      <w:r>
        <w:t xml:space="preserve">Estudos mostram que </w:t>
      </w:r>
      <w:r w:rsidR="00541D30">
        <w:t>em</w:t>
      </w:r>
      <w:r>
        <w:t xml:space="preserve"> aspectos psicológicos, para além do estresse inerente à própria doença, também as diretrizes impostas pelo confinamento domiciliar em massa e as regras de distanciamento</w:t>
      </w:r>
      <w:r w:rsidR="00541D30">
        <w:t xml:space="preserve"> social</w:t>
      </w:r>
      <w:r>
        <w:t xml:space="preserve"> impactaram significativamente </w:t>
      </w:r>
      <w:r w:rsidR="00541D30">
        <w:t>o bem-estar das</w:t>
      </w:r>
      <w:r>
        <w:t xml:space="preserve"> pessoas</w:t>
      </w:r>
      <w:ins w:id="15" w:author="Gabriela Scur Almudi" w:date="2022-02-23T10:11:00Z">
        <w:r w:rsidR="00752E6D">
          <w:t xml:space="preserve">. </w:t>
        </w:r>
      </w:ins>
      <w:del w:id="16" w:author="Gabriela Scur Almudi" w:date="2022-02-23T10:11:00Z">
        <w:r w:rsidDel="00752E6D">
          <w:delText>:</w:delText>
        </w:r>
      </w:del>
      <w:del w:id="17" w:author="Gabriela Scur Almudi" w:date="2022-02-23T10:12:00Z">
        <w:r w:rsidDel="00752E6D">
          <w:delText xml:space="preserve"> a</w:delText>
        </w:r>
      </w:del>
      <w:ins w:id="18" w:author="Gabriela Scur Almudi" w:date="2022-02-23T10:12:00Z">
        <w:r w:rsidR="00752E6D">
          <w:t>A</w:t>
        </w:r>
      </w:ins>
      <w:r>
        <w:t xml:space="preserve">mostras de pessoas em quarentena e de profissionais da saúde revelaram vários resultados emocionais associados diretamente à quarentena, tais como estresse, depressão, </w:t>
      </w:r>
      <w:r>
        <w:lastRenderedPageBreak/>
        <w:t>irritabilidade, insônia, medo, confusão, raiva, frustração e tédio</w:t>
      </w:r>
      <w:r w:rsidR="00C10919">
        <w:t>;</w:t>
      </w:r>
      <w:r>
        <w:t xml:space="preserve"> e muitos</w:t>
      </w:r>
      <w:r w:rsidR="00C10919">
        <w:t xml:space="preserve"> desses sentimentos</w:t>
      </w:r>
      <w:r>
        <w:t xml:space="preserve"> tem prevalecido inclusive após o fim da quarentena (</w:t>
      </w:r>
      <w:r w:rsidR="007B3779">
        <w:t xml:space="preserve">ref. </w:t>
      </w:r>
      <w:r>
        <w:t>citação, 2020). N</w:t>
      </w:r>
      <w:r w:rsidR="00C10919">
        <w:t xml:space="preserve">ão </w:t>
      </w:r>
      <w:del w:id="19" w:author="Gabriela Scur Almudi" w:date="2022-02-23T10:13:00Z">
        <w:r w:rsidR="007B3779" w:rsidDel="00752E6D">
          <w:delText>atoa</w:delText>
        </w:r>
      </w:del>
      <w:ins w:id="20" w:author="Gabriela Scur Almudi" w:date="2022-02-23T10:13:00Z">
        <w:r w:rsidR="00752E6D">
          <w:t>à toa</w:t>
        </w:r>
      </w:ins>
      <w:r w:rsidR="00C10919">
        <w:t>, apenas</w:t>
      </w:r>
      <w:r>
        <w:t xml:space="preserve"> </w:t>
      </w:r>
      <w:r w:rsidR="00C10919">
        <w:t xml:space="preserve">no </w:t>
      </w:r>
      <w:r>
        <w:t>Brasil</w:t>
      </w:r>
      <w:ins w:id="21" w:author="Gabriela Scur Almudi" w:date="2022-02-23T10:14:00Z">
        <w:r w:rsidR="008C2B71">
          <w:t>,</w:t>
        </w:r>
      </w:ins>
      <w:r>
        <w:t xml:space="preserve"> a venda de medicamentos antidepressivos e estabilizadores de humor </w:t>
      </w:r>
      <w:r w:rsidR="00541D30">
        <w:t>nesse período</w:t>
      </w:r>
      <w:r>
        <w:t xml:space="preserve"> tiveram crescimento de 17% se comparado aos 12 meses anteriores (</w:t>
      </w:r>
      <w:r w:rsidR="007B3779">
        <w:t xml:space="preserve">ref. </w:t>
      </w:r>
      <w:r>
        <w:t xml:space="preserve">CNN, </w:t>
      </w:r>
      <w:proofErr w:type="spellStart"/>
      <w:r w:rsidR="007B3779">
        <w:t>anti-dep</w:t>
      </w:r>
      <w:proofErr w:type="spellEnd"/>
      <w:r>
        <w:t xml:space="preserve">). </w:t>
      </w:r>
    </w:p>
    <w:p w14:paraId="0E570733" w14:textId="77777777" w:rsidR="00B71451" w:rsidRDefault="00B71451" w:rsidP="00B71451">
      <w:pPr>
        <w:ind w:firstLine="360"/>
      </w:pPr>
    </w:p>
    <w:p w14:paraId="3BBBE8C6" w14:textId="16B70021" w:rsidR="00B71451" w:rsidRDefault="001426C6" w:rsidP="00B71451">
      <w:pPr>
        <w:ind w:firstLine="360"/>
      </w:pPr>
      <w:r>
        <w:t>Ainda dentro de aspectos de condicionamento impostos pela pandemia</w:t>
      </w:r>
      <w:r w:rsidR="00B71451">
        <w:t xml:space="preserve">, </w:t>
      </w:r>
      <w:r w:rsidR="00541D30">
        <w:t xml:space="preserve">também </w:t>
      </w:r>
      <w:r w:rsidR="00B71451">
        <w:t>o isolamento</w:t>
      </w:r>
      <w:r w:rsidR="00541D30">
        <w:t>,</w:t>
      </w:r>
      <w:r w:rsidR="00B71451">
        <w:t xml:space="preserve"> como orientação médica </w:t>
      </w:r>
      <w:r>
        <w:t>no período</w:t>
      </w:r>
      <w:r w:rsidR="00541D30">
        <w:t>,</w:t>
      </w:r>
      <w:r>
        <w:t xml:space="preserve"> </w:t>
      </w:r>
      <w:r w:rsidR="00637AFE">
        <w:t>engendrou</w:t>
      </w:r>
      <w:r w:rsidR="00B71451">
        <w:t xml:space="preserve"> tensionamento</w:t>
      </w:r>
      <w:r>
        <w:t>s</w:t>
      </w:r>
      <w:r w:rsidR="00B71451">
        <w:t xml:space="preserve"> em torno de questões </w:t>
      </w:r>
      <w:r>
        <w:t>que perme</w:t>
      </w:r>
      <w:r w:rsidR="00541D30">
        <w:t>aram</w:t>
      </w:r>
      <w:r>
        <w:t xml:space="preserve"> a vida e</w:t>
      </w:r>
      <w:r w:rsidR="00541D30">
        <w:t xml:space="preserve"> o</w:t>
      </w:r>
      <w:r>
        <w:t xml:space="preserve"> bem-estar do</w:t>
      </w:r>
      <w:r w:rsidR="00541D30">
        <w:t>s</w:t>
      </w:r>
      <w:r>
        <w:t xml:space="preserve"> indivíduo</w:t>
      </w:r>
      <w:r w:rsidR="00541D30">
        <w:t>s</w:t>
      </w:r>
      <w:r>
        <w:t xml:space="preserve"> em prol (ou não) de um “bem-estar </w:t>
      </w:r>
      <w:r w:rsidR="00541D30">
        <w:t>coletivo e maior</w:t>
      </w:r>
      <w:r>
        <w:t>”</w:t>
      </w:r>
      <w:r w:rsidR="00541D30">
        <w:t>. Dilemas como:</w:t>
      </w:r>
      <w:r>
        <w:t xml:space="preserve"> </w:t>
      </w:r>
      <w:r w:rsidR="00B71451">
        <w:t xml:space="preserve">o compromisso com a coletividade </w:t>
      </w:r>
      <w:r>
        <w:t>ou</w:t>
      </w:r>
      <w:r w:rsidR="00B71451">
        <w:t xml:space="preserve"> a liberdade individual</w:t>
      </w:r>
      <w:r>
        <w:t>?</w:t>
      </w:r>
      <w:r w:rsidR="00B71451">
        <w:t xml:space="preserve"> o direito de viver a</w:t>
      </w:r>
      <w:r>
        <w:t xml:space="preserve"> (própria)</w:t>
      </w:r>
      <w:r w:rsidR="00B71451">
        <w:t xml:space="preserve"> vida </w:t>
      </w:r>
      <w:r>
        <w:t>ou</w:t>
      </w:r>
      <w:r w:rsidR="00B71451">
        <w:t xml:space="preserve"> a defesa irrestrita da vida</w:t>
      </w:r>
      <w:r>
        <w:t>?</w:t>
      </w:r>
      <w:r w:rsidR="00B71451">
        <w:t xml:space="preserve"> </w:t>
      </w:r>
      <w:r>
        <w:t>suprimir</w:t>
      </w:r>
      <w:r w:rsidR="00B71451">
        <w:t xml:space="preserve"> necessidades econômicas próprias </w:t>
      </w:r>
      <w:r>
        <w:t>ou</w:t>
      </w:r>
      <w:r w:rsidR="00B71451">
        <w:t xml:space="preserve"> </w:t>
      </w:r>
      <w:r w:rsidR="00541D30">
        <w:t>atender a</w:t>
      </w:r>
      <w:r>
        <w:t>s diretrizes de</w:t>
      </w:r>
      <w:r w:rsidR="00B71451">
        <w:t xml:space="preserve"> manutenção da saúde pública</w:t>
      </w:r>
      <w:r>
        <w:t>?</w:t>
      </w:r>
      <w:r w:rsidR="00B71451">
        <w:t xml:space="preserve"> (</w:t>
      </w:r>
      <w:r w:rsidR="007B3779">
        <w:t xml:space="preserve">ref. </w:t>
      </w:r>
      <w:r w:rsidR="00B71451">
        <w:t xml:space="preserve">Simbiótica, 2021). Essas relações paradoxais se apresentaram a todos </w:t>
      </w:r>
      <w:r>
        <w:t>como</w:t>
      </w:r>
      <w:r w:rsidR="00B71451">
        <w:t xml:space="preserve"> situações cotidianas </w:t>
      </w:r>
      <w:r w:rsidR="00541D30">
        <w:t xml:space="preserve">e </w:t>
      </w:r>
      <w:r w:rsidR="00B71451">
        <w:t xml:space="preserve">bastante complexas; é impossível não pensar nas consequências do bem-estar </w:t>
      </w:r>
      <w:r>
        <w:t>material e psicológico dos</w:t>
      </w:r>
      <w:r w:rsidR="00B71451">
        <w:t xml:space="preserve"> indivíduos </w:t>
      </w:r>
      <w:r>
        <w:t xml:space="preserve">frente a </w:t>
      </w:r>
      <w:r w:rsidR="00541D30">
        <w:t xml:space="preserve">necessidade de </w:t>
      </w:r>
      <w:r>
        <w:t>um possível</w:t>
      </w:r>
      <w:r w:rsidR="00B71451">
        <w:t xml:space="preserve"> </w:t>
      </w:r>
      <w:r w:rsidR="00B71451" w:rsidRPr="0098182D">
        <w:rPr>
          <w:i/>
          <w:iCs/>
        </w:rPr>
        <w:t>trade-off</w:t>
      </w:r>
      <w:r w:rsidR="00B71451">
        <w:t xml:space="preserve"> </w:t>
      </w:r>
      <w:r w:rsidR="00541D30">
        <w:t>do tipo</w:t>
      </w:r>
      <w:r w:rsidR="00B71451">
        <w:t xml:space="preserve">. </w:t>
      </w:r>
    </w:p>
    <w:p w14:paraId="32DDC514" w14:textId="77777777" w:rsidR="00B71451" w:rsidRDefault="00B71451" w:rsidP="00B71451">
      <w:pPr>
        <w:ind w:firstLine="360"/>
      </w:pPr>
    </w:p>
    <w:p w14:paraId="00DE5F3F" w14:textId="125FFB97" w:rsidR="00B71451" w:rsidRDefault="00B71451" w:rsidP="00B71451">
      <w:pPr>
        <w:ind w:firstLine="360"/>
      </w:pPr>
      <w:r>
        <w:t xml:space="preserve">E por fim, não poderia deixar de mencionar </w:t>
      </w:r>
      <w:r w:rsidR="001426C6">
        <w:t>alguns dos</w:t>
      </w:r>
      <w:r>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só em 2020 mais, saímos de 12 milhões (5,7%) de pessoas na extrema pobreza para 27 milhões (12,9%), e de 50 milhões (24,1%) de pessoas em situação de pobreza para 67 milhões (32,1%) (</w:t>
      </w:r>
      <w:r w:rsidR="007B3779">
        <w:t xml:space="preserve">ref. </w:t>
      </w:r>
      <w:r>
        <w:t xml:space="preserve">CNN, pobreza). Não há dúvidas de que a situação econômica e social contextual </w:t>
      </w:r>
      <w:r w:rsidR="00541D30">
        <w:t xml:space="preserve">oferecida por cada país </w:t>
      </w:r>
      <w:r>
        <w:t>fo</w:t>
      </w:r>
      <w:r w:rsidR="00541D30">
        <w:t>i</w:t>
      </w:r>
      <w:r>
        <w:t xml:space="preserve"> crucia</w:t>
      </w:r>
      <w:r w:rsidR="00541D30">
        <w:t>l</w:t>
      </w:r>
      <w:r>
        <w:t xml:space="preserve"> para </w:t>
      </w:r>
      <w:r w:rsidR="00541D30">
        <w:t xml:space="preserve">o </w:t>
      </w:r>
      <w:r>
        <w:t xml:space="preserve">bem-estar dos indivíduos </w:t>
      </w:r>
      <w:r w:rsidR="00541D30">
        <w:t>durante a crise</w:t>
      </w:r>
      <w:r>
        <w:t>.</w:t>
      </w:r>
    </w:p>
    <w:p w14:paraId="1D67B335" w14:textId="77777777" w:rsidR="001426C6" w:rsidRDefault="001426C6" w:rsidP="00B71451">
      <w:pPr>
        <w:ind w:firstLine="360"/>
      </w:pPr>
    </w:p>
    <w:p w14:paraId="6926A9A7" w14:textId="6597E74A" w:rsidR="00541D30" w:rsidRDefault="00541D30" w:rsidP="009B2B1C">
      <w:pPr>
        <w:ind w:firstLine="360"/>
      </w:pPr>
      <w:r>
        <w:t>Observado o período específico da pandemia</w:t>
      </w:r>
      <w:r w:rsidR="00022FC0">
        <w:t xml:space="preserve"> parecem notórios os impactos diretos que as distintas circunstâncias impostas pela doença tiveram sobre a vida e o bem-estar de todo mundo, mas será que esses efeitos</w:t>
      </w:r>
      <w:r w:rsidR="003C5149">
        <w:t>,</w:t>
      </w:r>
      <w:r w:rsidR="00022FC0">
        <w:t xml:space="preserve"> </w:t>
      </w:r>
      <w:r w:rsidR="003C5149">
        <w:t xml:space="preserve">aparentemente </w:t>
      </w:r>
      <w:r w:rsidR="00022FC0">
        <w:t>globais</w:t>
      </w:r>
      <w:r w:rsidR="003C5149">
        <w:t>,</w:t>
      </w:r>
      <w:r w:rsidR="00022FC0">
        <w:t xml:space="preserve"> foram amenizados ou potencializados a depender do contexto espacial específico? </w:t>
      </w:r>
      <w:commentRangeStart w:id="22"/>
      <w:del w:id="23" w:author="eduardo" w:date="2022-02-23T20:05:00Z">
        <w:r w:rsidR="00022FC0" w:rsidDel="000A08F3">
          <w:delText>Como será que o</w:delText>
        </w:r>
      </w:del>
      <w:ins w:id="24" w:author="eduardo" w:date="2022-02-23T20:05:00Z">
        <w:r w:rsidR="000A08F3">
          <w:t>Qual será a percepção do</w:t>
        </w:r>
      </w:ins>
      <w:r w:rsidR="00022FC0">
        <w:t xml:space="preserve"> </w:t>
      </w:r>
      <w:ins w:id="25" w:author="eduardo" w:date="2022-02-23T20:05:00Z">
        <w:r w:rsidR="000A08F3">
          <w:t xml:space="preserve">bem-estar no </w:t>
        </w:r>
      </w:ins>
      <w:del w:id="26" w:author="eduardo" w:date="2022-02-23T20:04:00Z">
        <w:r w:rsidR="00022FC0" w:rsidDel="000A08F3">
          <w:delText xml:space="preserve">país </w:delText>
        </w:r>
      </w:del>
      <w:ins w:id="27" w:author="eduardo" w:date="2022-02-23T20:04:00Z">
        <w:r w:rsidR="000A08F3">
          <w:t>Brasil</w:t>
        </w:r>
      </w:ins>
      <w:ins w:id="28" w:author="eduardo" w:date="2022-02-23T20:05:00Z">
        <w:r w:rsidR="000A08F3">
          <w:t>, ou mesmo</w:t>
        </w:r>
      </w:ins>
      <w:ins w:id="29" w:author="eduardo" w:date="2022-02-23T20:04:00Z">
        <w:r w:rsidR="000A08F3">
          <w:t xml:space="preserve"> </w:t>
        </w:r>
      </w:ins>
      <w:ins w:id="30" w:author="eduardo" w:date="2022-02-23T20:06:00Z">
        <w:r w:rsidR="000A08F3">
          <w:t>n</w:t>
        </w:r>
      </w:ins>
      <w:del w:id="31" w:author="eduardo" w:date="2022-02-23T20:06:00Z">
        <w:r w:rsidR="00022FC0" w:rsidDel="000A08F3">
          <w:delText>o</w:delText>
        </w:r>
      </w:del>
      <w:del w:id="32" w:author="eduardo" w:date="2022-02-23T20:05:00Z">
        <w:r w:rsidR="00022FC0" w:rsidDel="000A08F3">
          <w:delText xml:space="preserve">u </w:delText>
        </w:r>
      </w:del>
      <w:del w:id="33" w:author="eduardo" w:date="2022-02-23T20:04:00Z">
        <w:r w:rsidR="00022FC0" w:rsidDel="000A08F3">
          <w:delText xml:space="preserve">continente </w:delText>
        </w:r>
      </w:del>
      <w:ins w:id="34" w:author="eduardo" w:date="2022-02-23T20:04:00Z">
        <w:r w:rsidR="000A08F3">
          <w:t>a América Latina</w:t>
        </w:r>
      </w:ins>
      <w:ins w:id="35" w:author="eduardo" w:date="2022-02-23T20:06:00Z">
        <w:r w:rsidR="000A08F3">
          <w:t>,</w:t>
        </w:r>
      </w:ins>
      <w:ins w:id="36" w:author="eduardo" w:date="2022-02-23T20:04:00Z">
        <w:r w:rsidR="000A08F3">
          <w:t xml:space="preserve"> </w:t>
        </w:r>
      </w:ins>
      <w:del w:id="37" w:author="eduardo" w:date="2022-02-23T20:04:00Z">
        <w:r w:rsidR="00022FC0" w:rsidDel="000A08F3">
          <w:delText xml:space="preserve">que você vive </w:delText>
        </w:r>
      </w:del>
      <w:del w:id="38" w:author="eduardo" w:date="2022-02-23T20:06:00Z">
        <w:r w:rsidR="00022FC0" w:rsidDel="000A08F3">
          <w:delText xml:space="preserve">afetou sua percepção de bem-estar </w:delText>
        </w:r>
      </w:del>
      <w:r w:rsidR="00022FC0">
        <w:t>durante o covid-19</w:t>
      </w:r>
      <w:commentRangeEnd w:id="22"/>
      <w:r w:rsidR="008C2B71">
        <w:rPr>
          <w:rStyle w:val="Refdecomentrio"/>
        </w:rPr>
        <w:commentReference w:id="22"/>
      </w:r>
      <w:r w:rsidR="00022FC0">
        <w:t>?</w:t>
      </w:r>
      <w:r w:rsidR="007B3779">
        <w:t xml:space="preserve"> A pandemia mudou de fato a percepção de bem-estar das pessoas se comparado aos anos anteriores?</w:t>
      </w:r>
    </w:p>
    <w:p w14:paraId="1877B2EB" w14:textId="77777777" w:rsidR="00022FC0" w:rsidRDefault="00022FC0" w:rsidP="009B2B1C">
      <w:pPr>
        <w:ind w:firstLine="360"/>
      </w:pPr>
    </w:p>
    <w:p w14:paraId="5903A46D" w14:textId="0239A669" w:rsidR="00C46DFE" w:rsidRDefault="00B71451" w:rsidP="009B2B1C">
      <w:pPr>
        <w:ind w:firstLine="360"/>
        <w:rPr>
          <w:ins w:id="39" w:author="eduardo" w:date="2022-02-23T20:46:00Z"/>
        </w:rPr>
      </w:pPr>
      <w:r>
        <w:t xml:space="preserve">Este projeto pretende </w:t>
      </w:r>
      <w:del w:id="40" w:author="Gabriela Scur Almudi" w:date="2022-02-23T10:16:00Z">
        <w:r w:rsidDel="008C2B71">
          <w:delText xml:space="preserve">então </w:delText>
        </w:r>
      </w:del>
      <w:r>
        <w:t xml:space="preserve">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ins w:id="41" w:author="eduardo" w:date="2022-02-23T20:50:00Z">
        <w:r w:rsidR="00C46DFE">
          <w:t>,</w:t>
        </w:r>
      </w:ins>
      <w:ins w:id="42" w:author="eduardo" w:date="2022-02-23T20:49:00Z">
        <w:r w:rsidR="00C46DFE">
          <w:t xml:space="preserve"> </w:t>
        </w:r>
      </w:ins>
      <w:del w:id="43" w:author="eduardo" w:date="2022-02-23T20:49:00Z">
        <w:r w:rsidR="00022FC0" w:rsidDel="00C46DFE">
          <w:delText>, uma pesquisa inicialmente voltada para</w:delText>
        </w:r>
        <w:r w:rsidR="00022FC0" w:rsidRPr="008C3D35" w:rsidDel="00C46DFE">
          <w:delText xml:space="preserve"> a importância da felicidade e do bem-estar das pessoas como forma de alcançar o desenvolvimento econômico e social</w:delText>
        </w:r>
        <w:r w:rsidR="00022FC0" w:rsidDel="00C46DFE">
          <w:delText xml:space="preserve"> das nações. </w:delText>
        </w:r>
      </w:del>
      <w:del w:id="44" w:author="eduardo" w:date="2022-02-23T20:50:00Z">
        <w:r w:rsidR="00022FC0" w:rsidDel="00C46DFE">
          <w:delText xml:space="preserve">A </w:delText>
        </w:r>
      </w:del>
      <w:ins w:id="45" w:author="eduardo" w:date="2022-02-23T20:50:00Z">
        <w:r w:rsidR="00C46DFE">
          <w:t xml:space="preserve">que </w:t>
        </w:r>
      </w:ins>
      <w:del w:id="46" w:author="eduardo" w:date="2022-02-23T20:50:00Z">
        <w:r w:rsidR="00022FC0" w:rsidDel="00C46DFE">
          <w:delText xml:space="preserve">pesquisa </w:delText>
        </w:r>
      </w:del>
      <w:r w:rsidR="00022FC0">
        <w:t>defin</w:t>
      </w:r>
      <w:ins w:id="47" w:author="eduardo" w:date="2022-02-23T20:50:00Z">
        <w:r w:rsidR="00C46DFE">
          <w:t>iu</w:t>
        </w:r>
      </w:ins>
      <w:del w:id="48" w:author="eduardo" w:date="2022-02-23T20:50:00Z">
        <w:r w:rsidR="00022FC0" w:rsidDel="00C46DFE">
          <w:delText>e</w:delText>
        </w:r>
      </w:del>
      <w:r w:rsidR="00022FC0">
        <w:t xml:space="preserve"> um score para </w:t>
      </w:r>
      <w:r w:rsidR="003C5149">
        <w:t xml:space="preserve">o </w:t>
      </w:r>
      <w:r w:rsidR="00022FC0">
        <w:t xml:space="preserve">bem-estar </w:t>
      </w:r>
      <w:r w:rsidR="003C5149">
        <w:t>(</w:t>
      </w:r>
      <w:proofErr w:type="spellStart"/>
      <w:r w:rsidR="003C5149" w:rsidRPr="003C5149">
        <w:rPr>
          <w:i/>
          <w:iCs/>
        </w:rPr>
        <w:t>ladder</w:t>
      </w:r>
      <w:proofErr w:type="spellEnd"/>
      <w:r w:rsidR="007B3779">
        <w:rPr>
          <w:i/>
          <w:iCs/>
        </w:rPr>
        <w:t xml:space="preserve"> score</w:t>
      </w:r>
      <w:r w:rsidR="003C5149">
        <w:t xml:space="preserve">) </w:t>
      </w:r>
      <w:r w:rsidR="00022FC0">
        <w:t xml:space="preserve">avaliando a percepção </w:t>
      </w:r>
      <w:ins w:id="49" w:author="eduardo" w:date="2022-02-23T20:47:00Z">
        <w:r w:rsidR="00C46DFE">
          <w:t xml:space="preserve">das pessoas de sua </w:t>
        </w:r>
      </w:ins>
      <w:del w:id="50" w:author="eduardo" w:date="2022-02-23T20:47:00Z">
        <w:r w:rsidR="00022FC0" w:rsidDel="00C46DFE">
          <w:delText xml:space="preserve">da </w:delText>
        </w:r>
      </w:del>
      <w:r w:rsidR="00022FC0">
        <w:t xml:space="preserve">qualidade de vida </w:t>
      </w:r>
      <w:ins w:id="51" w:author="eduardo" w:date="2022-02-23T20:50:00Z">
        <w:r w:rsidR="00C46DFE">
          <w:t xml:space="preserve">no </w:t>
        </w:r>
      </w:ins>
      <w:del w:id="52" w:author="eduardo" w:date="2022-02-23T20:47:00Z">
        <w:r w:rsidR="00022FC0" w:rsidDel="00C46DFE">
          <w:delText xml:space="preserve">das pessoas no </w:delText>
        </w:r>
      </w:del>
      <w:r w:rsidR="00022FC0">
        <w:t>momento d</w:t>
      </w:r>
      <w:ins w:id="53" w:author="eduardo" w:date="2022-02-23T20:50:00Z">
        <w:r w:rsidR="00C46DFE">
          <w:t>e cada</w:t>
        </w:r>
      </w:ins>
      <w:del w:id="54" w:author="eduardo" w:date="2022-02-23T20:50:00Z">
        <w:r w:rsidR="00022FC0" w:rsidDel="00C46DFE">
          <w:delText>a</w:delText>
        </w:r>
      </w:del>
      <w:r w:rsidR="00022FC0">
        <w:t xml:space="preserve"> pesquisa</w:t>
      </w:r>
      <w:ins w:id="55" w:author="eduardo" w:date="2022-02-23T20:47:00Z">
        <w:r w:rsidR="00C46DFE">
          <w:t xml:space="preserve">; essa percepção subjetiva das </w:t>
        </w:r>
      </w:ins>
      <w:ins w:id="56" w:author="eduardo" w:date="2022-02-23T20:48:00Z">
        <w:r w:rsidR="00C46DFE">
          <w:t>pessoas será</w:t>
        </w:r>
      </w:ins>
      <w:del w:id="57" w:author="eduardo" w:date="2022-02-23T20:47:00Z">
        <w:r w:rsidR="003C5149" w:rsidDel="00C46DFE">
          <w:delText>,</w:delText>
        </w:r>
      </w:del>
      <w:del w:id="58" w:author="eduardo" w:date="2022-02-23T20:48:00Z">
        <w:r w:rsidR="003C5149" w:rsidDel="00C46DFE">
          <w:delText xml:space="preserve"> e </w:delText>
        </w:r>
      </w:del>
      <w:ins w:id="59" w:author="eduardo" w:date="2022-02-23T20:46:00Z">
        <w:r w:rsidR="00C46DFE">
          <w:t xml:space="preserve"> </w:t>
        </w:r>
      </w:ins>
      <w:ins w:id="60" w:author="eduardo" w:date="2022-02-23T20:50:00Z">
        <w:r w:rsidR="00C46DFE">
          <w:t>analisada</w:t>
        </w:r>
      </w:ins>
      <w:ins w:id="61" w:author="eduardo" w:date="2022-02-23T20:48:00Z">
        <w:r w:rsidR="00C46DFE">
          <w:t xml:space="preserve"> </w:t>
        </w:r>
      </w:ins>
      <w:ins w:id="62" w:author="eduardo" w:date="2022-02-23T20:49:00Z">
        <w:r w:rsidR="00C46DFE">
          <w:t xml:space="preserve">nos anos de 2015 até 2019 (sem pandemia) </w:t>
        </w:r>
      </w:ins>
      <w:ins w:id="63" w:author="eduardo" w:date="2022-02-23T20:50:00Z">
        <w:r w:rsidR="00C46DFE">
          <w:t>e comparada ao</w:t>
        </w:r>
      </w:ins>
      <w:ins w:id="64" w:author="eduardo" w:date="2022-02-23T20:49:00Z">
        <w:r w:rsidR="00C46DFE">
          <w:t xml:space="preserve"> ano da pandemia (2020)</w:t>
        </w:r>
      </w:ins>
      <w:ins w:id="65" w:author="eduardo" w:date="2022-02-23T20:51:00Z">
        <w:r w:rsidR="00C46DFE">
          <w:t>. Na sequência, estatísticas de desenvolvimento econômico e de qualidade de vida (</w:t>
        </w:r>
        <w:proofErr w:type="spellStart"/>
        <w:r w:rsidR="00C46DFE">
          <w:t>gdp</w:t>
        </w:r>
        <w:proofErr w:type="spellEnd"/>
        <w:r w:rsidR="00C46DFE">
          <w:t xml:space="preserve"> per capita e expectativa de vida) serão usadas </w:t>
        </w:r>
      </w:ins>
      <w:ins w:id="66" w:author="eduardo" w:date="2022-02-23T20:52:00Z">
        <w:r w:rsidR="00C46DFE">
          <w:t xml:space="preserve">para entender o quanto </w:t>
        </w:r>
      </w:ins>
      <w:ins w:id="67" w:author="eduardo" w:date="2022-02-23T20:53:00Z">
        <w:r w:rsidR="00C46DFE">
          <w:t xml:space="preserve">o bem-estar é afetado a depender do contexto geográfico que as pessoas ocuparam em </w:t>
        </w:r>
      </w:ins>
      <w:ins w:id="68" w:author="eduardo" w:date="2022-02-23T20:54:00Z">
        <w:r w:rsidR="00C46DFE">
          <w:t>2020, o que poder ser avaliado por países ou mesmo continentes.</w:t>
        </w:r>
      </w:ins>
    </w:p>
    <w:p w14:paraId="6A5D0854" w14:textId="6D146B14" w:rsidR="007B3779" w:rsidRDefault="003C5149" w:rsidP="009B2B1C">
      <w:pPr>
        <w:ind w:firstLine="360"/>
      </w:pPr>
      <w:del w:id="69" w:author="eduardo" w:date="2022-02-23T20:54:00Z">
        <w:r w:rsidDel="00C46DFE">
          <w:delText xml:space="preserve">oferece indicadores como o índice </w:delText>
        </w:r>
        <w:r w:rsidRPr="003C5149" w:rsidDel="00C46DFE">
          <w:rPr>
            <w:i/>
            <w:iCs/>
          </w:rPr>
          <w:delText>gdp</w:delText>
        </w:r>
        <w:r w:rsidDel="00C46DFE">
          <w:delText xml:space="preserve"> (índice de poder de compra dos países pareado ao dólar) e expectativa de vida.</w:delText>
        </w:r>
        <w:r w:rsidR="007B3779" w:rsidDel="00C46DFE">
          <w:delText xml:space="preserve"> Comparar </w:delText>
        </w:r>
        <w:r w:rsidR="007B3779" w:rsidRPr="007B3779" w:rsidDel="00C46DFE">
          <w:rPr>
            <w:i/>
            <w:iCs/>
          </w:rPr>
          <w:delText>gdp</w:delText>
        </w:r>
        <w:r w:rsidR="007B3779" w:rsidDel="00C46DFE">
          <w:delText xml:space="preserve"> e expectativa de vida com o bem-estar é na teoria comparar índices que demonstram o poder econômico e a qualidade de vida dos países com a percepção (média) que as pessoas tem</w:delText>
        </w:r>
      </w:del>
      <w:ins w:id="70" w:author="Gabriela Scur Almudi" w:date="2022-02-23T10:17:00Z">
        <w:del w:id="71" w:author="eduardo" w:date="2022-02-23T20:54:00Z">
          <w:r w:rsidR="008C2B71" w:rsidDel="00C46DFE">
            <w:delText>as pessoas têm</w:delText>
          </w:r>
        </w:del>
      </w:ins>
      <w:del w:id="72" w:author="eduardo" w:date="2022-02-23T20:54:00Z">
        <w:r w:rsidR="007B3779" w:rsidDel="00C46DFE">
          <w:delText xml:space="preserve"> do quão bom de fato sua vida é (</w:delText>
        </w:r>
        <w:r w:rsidR="007B3779" w:rsidRPr="007B3779" w:rsidDel="00C46DFE">
          <w:rPr>
            <w:i/>
            <w:iCs/>
          </w:rPr>
          <w:delText>ladder score</w:delText>
        </w:r>
        <w:r w:rsidR="007B3779" w:rsidDel="00C46DFE">
          <w:delText>)</w:delText>
        </w:r>
      </w:del>
      <w:del w:id="73" w:author="eduardo" w:date="2022-02-23T20:45:00Z">
        <w:r w:rsidR="007B3779" w:rsidDel="00C46DFE">
          <w:delText>.</w:delText>
        </w:r>
      </w:del>
    </w:p>
    <w:p w14:paraId="0F94BA51" w14:textId="57BC7EC8" w:rsidR="009638EC" w:rsidRDefault="009638EC" w:rsidP="009B2B1C">
      <w:pPr>
        <w:ind w:firstLine="360"/>
      </w:pPr>
    </w:p>
    <w:p w14:paraId="755891D3" w14:textId="4D5293CF" w:rsidR="009638EC" w:rsidRDefault="009638EC" w:rsidP="009B2B1C">
      <w:pPr>
        <w:ind w:firstLine="360"/>
      </w:pPr>
      <w:r w:rsidRPr="009638EC">
        <w:rPr>
          <w:highlight w:val="yellow"/>
        </w:rPr>
        <w:t>Daqui para baixo em construção</w:t>
      </w:r>
    </w:p>
    <w:p w14:paraId="65E27619" w14:textId="77777777" w:rsidR="007B3779" w:rsidRDefault="007B3779" w:rsidP="009B2B1C">
      <w:pPr>
        <w:ind w:firstLine="360"/>
      </w:pPr>
    </w:p>
    <w:p w14:paraId="00BE44CE" w14:textId="0DBD2B42" w:rsidR="00551EA4" w:rsidRDefault="003C5149" w:rsidP="007B3779">
      <w:pPr>
        <w:ind w:firstLine="360"/>
        <w:rPr>
          <w:color w:val="000000"/>
        </w:rPr>
      </w:pPr>
      <w:r>
        <w:t xml:space="preserve"> </w:t>
      </w:r>
    </w:p>
    <w:p w14:paraId="1A77DC34" w14:textId="77777777" w:rsidR="00B71451" w:rsidRPr="000A46BE" w:rsidRDefault="00B71451"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74"/>
      <w:r w:rsidRPr="009629EB">
        <w:rPr>
          <w:b/>
        </w:rPr>
        <w:t>Métodos</w:t>
      </w:r>
      <w:commentRangeEnd w:id="74"/>
      <w:r w:rsidR="008C2B71">
        <w:rPr>
          <w:rStyle w:val="Refdecomentrio"/>
        </w:rPr>
        <w:commentReference w:id="74"/>
      </w:r>
    </w:p>
    <w:p w14:paraId="1909B83A" w14:textId="6F30C1E8" w:rsidR="000A08F3" w:rsidRDefault="000A46BE" w:rsidP="000A08F3">
      <w:pPr>
        <w:pStyle w:val="PargrafodaLista"/>
        <w:spacing w:line="360" w:lineRule="auto"/>
        <w:ind w:left="0"/>
        <w:rPr>
          <w:ins w:id="75" w:author="eduardo" w:date="2022-02-23T20:09:00Z"/>
        </w:rPr>
      </w:pPr>
      <w:r w:rsidRPr="00715294">
        <w:tab/>
      </w:r>
    </w:p>
    <w:p w14:paraId="3C8BD2F3" w14:textId="2622C5CC" w:rsidR="000A08F3" w:rsidRDefault="000A08F3" w:rsidP="00D84528">
      <w:pPr>
        <w:ind w:firstLine="360"/>
        <w:rPr>
          <w:ins w:id="76" w:author="eduardo" w:date="2022-02-23T20:15:00Z"/>
        </w:rPr>
      </w:pPr>
      <w:ins w:id="77" w:author="eduardo" w:date="2022-02-23T20:10:00Z">
        <w:r>
          <w:t xml:space="preserve">Para análise das questões levantadas foram utilizados </w:t>
        </w:r>
        <w:r>
          <w:t xml:space="preserve">os dados </w:t>
        </w:r>
        <w:r>
          <w:t xml:space="preserve">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xml:space="preserve">, um </w:t>
        </w:r>
        <w:r>
          <w:t>projeto</w:t>
        </w:r>
        <w:r>
          <w:t xml:space="preserve"> inicialmente voltad</w:t>
        </w:r>
        <w:r>
          <w:t>o</w:t>
        </w:r>
        <w:r>
          <w:t xml:space="preserve">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 xml:space="preserve">s e sociais </w:t>
        </w:r>
        <w:r>
          <w:t>definiam a percepção de bem-estar das pessoas</w:t>
        </w:r>
      </w:ins>
      <w:ins w:id="78" w:author="eduardo" w:date="2022-02-23T20:11:00Z">
        <w:r>
          <w:t xml:space="preserve"> em determinados anos, chegando assim no chamado</w:t>
        </w:r>
      </w:ins>
      <w:ins w:id="79" w:author="eduardo" w:date="2022-02-23T20:10:00Z">
        <w:r>
          <w:t xml:space="preserve"> </w:t>
        </w:r>
      </w:ins>
      <w:ins w:id="80" w:author="eduardo" w:date="2022-02-23T20:11:00Z">
        <w:r>
          <w:t>“</w:t>
        </w:r>
      </w:ins>
      <w:proofErr w:type="spellStart"/>
      <w:ins w:id="81" w:author="eduardo" w:date="2022-02-23T20:10:00Z">
        <w:r w:rsidRPr="00E8679B">
          <w:rPr>
            <w:i/>
            <w:iCs/>
          </w:rPr>
          <w:t>l</w:t>
        </w:r>
      </w:ins>
      <w:ins w:id="82" w:author="eduardo" w:date="2022-02-23T20:20:00Z">
        <w:r w:rsidR="00D84528">
          <w:rPr>
            <w:i/>
            <w:iCs/>
          </w:rPr>
          <w:t>a</w:t>
        </w:r>
      </w:ins>
      <w:ins w:id="83" w:author="eduardo" w:date="2022-02-23T20:10:00Z">
        <w:r w:rsidRPr="00E8679B">
          <w:rPr>
            <w:i/>
            <w:iCs/>
          </w:rPr>
          <w:t>dder</w:t>
        </w:r>
      </w:ins>
      <w:ins w:id="84" w:author="eduardo" w:date="2022-02-23T20:11:00Z">
        <w:r>
          <w:rPr>
            <w:i/>
            <w:iCs/>
          </w:rPr>
          <w:t>_</w:t>
        </w:r>
      </w:ins>
      <w:ins w:id="85" w:author="eduardo" w:date="2022-02-23T20:10:00Z">
        <w:r w:rsidRPr="00E8679B">
          <w:rPr>
            <w:i/>
            <w:iCs/>
          </w:rPr>
          <w:t>score</w:t>
        </w:r>
      </w:ins>
      <w:proofErr w:type="spellEnd"/>
      <w:ins w:id="86" w:author="eduardo" w:date="2022-02-23T20:11:00Z">
        <w:r>
          <w:rPr>
            <w:i/>
            <w:iCs/>
          </w:rPr>
          <w:t xml:space="preserve">” </w:t>
        </w:r>
        <w:r w:rsidRPr="000A08F3">
          <w:rPr>
            <w:rPrChange w:id="87" w:author="eduardo" w:date="2022-02-23T20:11:00Z">
              <w:rPr>
                <w:i/>
                <w:iCs/>
              </w:rPr>
            </w:rPrChange>
          </w:rPr>
          <w:t xml:space="preserve">ou </w:t>
        </w:r>
      </w:ins>
      <w:ins w:id="88" w:author="eduardo" w:date="2022-02-23T20:12:00Z">
        <w:r>
          <w:t>percepção de bem-estar</w:t>
        </w:r>
      </w:ins>
      <w:ins w:id="89" w:author="eduardo" w:date="2022-02-23T20:10:00Z">
        <w:r>
          <w:t>.</w:t>
        </w:r>
      </w:ins>
      <w:ins w:id="90" w:author="eduardo" w:date="2022-02-23T20:12:00Z">
        <w:r>
          <w:t xml:space="preserve"> A pergunta chave na pesquisa para a construção da variável foi: </w:t>
        </w:r>
      </w:ins>
      <w:ins w:id="91" w:author="eduardo" w:date="2022-02-23T20:14:00Z">
        <w:r w:rsidR="00D84528">
          <w:t>“Por favor, imagine uma escada, com degraus numerados de 0 no</w:t>
        </w:r>
        <w:r w:rsidR="00D84528">
          <w:t xml:space="preserve"> </w:t>
        </w:r>
        <w:r w:rsidR="00D84528">
          <w:t>inferior para 10 no topo</w:t>
        </w:r>
        <w:r w:rsidR="00D84528">
          <w:t>.</w:t>
        </w:r>
        <w:r w:rsidR="00D84528">
          <w:t xml:space="preserve"> O topo da escada representa a melhor vida possível</w:t>
        </w:r>
        <w:r w:rsidR="00D84528">
          <w:t xml:space="preserve"> </w:t>
        </w:r>
        <w:r w:rsidR="00D84528">
          <w:t>para você e o fundo da escada representa a pior vida possível para você</w:t>
        </w:r>
      </w:ins>
      <w:ins w:id="92" w:author="eduardo" w:date="2022-02-23T20:15:00Z">
        <w:r w:rsidR="00D84528">
          <w:t xml:space="preserve">; </w:t>
        </w:r>
        <w:proofErr w:type="gramStart"/>
        <w:r w:rsidR="00D84528">
          <w:t>Em</w:t>
        </w:r>
        <w:proofErr w:type="gramEnd"/>
        <w:r w:rsidR="00D84528">
          <w:t xml:space="preserve"> que degrau da escada você diria que pessoalmente sente que está neste</w:t>
        </w:r>
        <w:r w:rsidR="00D84528">
          <w:t xml:space="preserve"> </w:t>
        </w:r>
        <w:r w:rsidR="00D84528">
          <w:t>Tempo?"</w:t>
        </w:r>
        <w:r w:rsidR="00D84528">
          <w:t>.</w:t>
        </w:r>
      </w:ins>
    </w:p>
    <w:p w14:paraId="6E328FD1" w14:textId="77777777" w:rsidR="00D84528" w:rsidRDefault="00D84528" w:rsidP="00D84528">
      <w:pPr>
        <w:ind w:firstLine="360"/>
        <w:rPr>
          <w:ins w:id="93" w:author="eduardo" w:date="2022-02-23T20:09:00Z"/>
        </w:rPr>
        <w:pPrChange w:id="94" w:author="eduardo" w:date="2022-02-23T20:15:00Z">
          <w:pPr>
            <w:ind w:firstLine="426"/>
          </w:pPr>
        </w:pPrChange>
      </w:pPr>
    </w:p>
    <w:p w14:paraId="2605028D" w14:textId="4506B6CD" w:rsidR="000A08F3" w:rsidRDefault="00D84528" w:rsidP="000A08F3">
      <w:pPr>
        <w:ind w:firstLine="426"/>
        <w:rPr>
          <w:ins w:id="95" w:author="eduardo" w:date="2022-02-23T20:56:00Z"/>
        </w:rPr>
      </w:pPr>
      <w:ins w:id="96" w:author="eduardo" w:date="2022-02-23T20:16:00Z">
        <w:r>
          <w:t xml:space="preserve">Os dados desta pesquisa contemplam a junção </w:t>
        </w:r>
      </w:ins>
      <w:ins w:id="97" w:author="eduardo" w:date="2022-02-23T20:17:00Z">
        <w:r>
          <w:t xml:space="preserve">de todos os dados dos anos de 2015 </w:t>
        </w:r>
        <w:proofErr w:type="gramStart"/>
        <w:r>
          <w:t>à</w:t>
        </w:r>
        <w:proofErr w:type="gramEnd"/>
        <w:r>
          <w:t xml:space="preserve"> 2020, unificados em um banco de dados geral. </w:t>
        </w:r>
      </w:ins>
      <w:ins w:id="98" w:author="eduardo" w:date="2022-02-23T20:18:00Z">
        <w:r>
          <w:t>Alguns anos apresentaram variáveis que outros anos não continham</w:t>
        </w:r>
      </w:ins>
      <w:ins w:id="99" w:author="eduardo" w:date="2022-02-23T20:19:00Z">
        <w:r>
          <w:t xml:space="preserve"> embora isso não</w:t>
        </w:r>
      </w:ins>
      <w:ins w:id="100" w:author="eduardo" w:date="2022-02-23T20:20:00Z">
        <w:r>
          <w:t xml:space="preserve"> </w:t>
        </w:r>
      </w:ins>
      <w:ins w:id="101" w:author="eduardo" w:date="2022-02-23T20:19:00Z">
        <w:r>
          <w:t xml:space="preserve">seja impeditivo para a </w:t>
        </w:r>
      </w:ins>
      <w:ins w:id="102" w:author="eduardo" w:date="2022-02-23T20:20:00Z">
        <w:r>
          <w:t xml:space="preserve">análise desejada </w:t>
        </w:r>
      </w:ins>
      <w:ins w:id="103" w:author="eduardo" w:date="2022-02-23T20:22:00Z">
        <w:r>
          <w:t>já</w:t>
        </w:r>
      </w:ins>
      <w:ins w:id="104" w:author="eduardo" w:date="2022-02-23T20:20:00Z">
        <w:r>
          <w:t xml:space="preserve"> que as</w:t>
        </w:r>
      </w:ins>
      <w:ins w:id="105" w:author="eduardo" w:date="2022-02-23T20:22:00Z">
        <w:r>
          <w:t xml:space="preserve"> principais</w:t>
        </w:r>
      </w:ins>
      <w:ins w:id="106" w:author="eduardo" w:date="2022-02-23T20:20:00Z">
        <w:r>
          <w:t xml:space="preserve"> variáveis </w:t>
        </w:r>
      </w:ins>
      <w:ins w:id="107" w:author="eduardo" w:date="2022-02-23T20:22:00Z">
        <w:r>
          <w:t>de interesse</w:t>
        </w:r>
      </w:ins>
      <w:ins w:id="108" w:author="eduardo" w:date="2022-02-23T20:44:00Z">
        <w:r w:rsidR="005F1AB7">
          <w:t xml:space="preserve">, </w:t>
        </w:r>
      </w:ins>
      <w:proofErr w:type="spellStart"/>
      <w:ins w:id="109" w:author="eduardo" w:date="2022-02-23T20:20:00Z">
        <w:r>
          <w:t>ladder_score</w:t>
        </w:r>
        <w:proofErr w:type="spellEnd"/>
        <w:r>
          <w:t xml:space="preserve">, </w:t>
        </w:r>
        <w:proofErr w:type="spellStart"/>
        <w:r>
          <w:t>log_gdp</w:t>
        </w:r>
        <w:proofErr w:type="spellEnd"/>
        <w:r>
          <w:t xml:space="preserve"> </w:t>
        </w:r>
      </w:ins>
      <w:ins w:id="110" w:author="eduardo" w:date="2022-02-23T20:21:00Z">
        <w:r>
          <w:t xml:space="preserve">e </w:t>
        </w:r>
      </w:ins>
      <w:proofErr w:type="spellStart"/>
      <w:ins w:id="111" w:author="eduardo" w:date="2022-02-23T20:22:00Z">
        <w:r>
          <w:t>h</w:t>
        </w:r>
      </w:ins>
      <w:ins w:id="112" w:author="eduardo" w:date="2022-02-23T20:21:00Z">
        <w:r w:rsidRPr="00D84528">
          <w:t>ealthy</w:t>
        </w:r>
      </w:ins>
      <w:ins w:id="113" w:author="eduardo" w:date="2022-02-23T20:22:00Z">
        <w:r>
          <w:t>_</w:t>
        </w:r>
      </w:ins>
      <w:ins w:id="114" w:author="eduardo" w:date="2022-02-23T20:21:00Z">
        <w:r w:rsidRPr="00D84528">
          <w:t>life</w:t>
        </w:r>
      </w:ins>
      <w:ins w:id="115" w:author="eduardo" w:date="2022-02-23T20:22:00Z">
        <w:r>
          <w:t>_</w:t>
        </w:r>
      </w:ins>
      <w:proofErr w:type="gramStart"/>
      <w:ins w:id="116" w:author="eduardo" w:date="2022-02-23T20:21:00Z">
        <w:r w:rsidRPr="00D84528">
          <w:t>expectancy</w:t>
        </w:r>
      </w:ins>
      <w:proofErr w:type="spellEnd"/>
      <w:ins w:id="117" w:author="eduardo" w:date="2022-02-23T20:44:00Z">
        <w:r w:rsidR="005F1AB7">
          <w:t xml:space="preserve">, </w:t>
        </w:r>
      </w:ins>
      <w:ins w:id="118" w:author="eduardo" w:date="2022-02-23T20:22:00Z">
        <w:r>
          <w:t xml:space="preserve"> estavam</w:t>
        </w:r>
        <w:proofErr w:type="gramEnd"/>
        <w:r>
          <w:t xml:space="preserve"> presentes em todos os anos</w:t>
        </w:r>
      </w:ins>
      <w:ins w:id="119" w:author="eduardo" w:date="2022-02-23T20:23:00Z">
        <w:r>
          <w:t xml:space="preserve">. Além disso, forma levados também as variáveis </w:t>
        </w:r>
        <w:r w:rsidRPr="00D84528">
          <w:rPr>
            <w:highlight w:val="yellow"/>
            <w:rPrChange w:id="120" w:author="eduardo" w:date="2022-02-23T20:23:00Z">
              <w:rPr/>
            </w:rPrChange>
          </w:rPr>
          <w:t>(</w:t>
        </w:r>
      </w:ins>
      <w:ins w:id="121" w:author="eduardo" w:date="2022-02-23T20:41:00Z">
        <w:r w:rsidR="00AE1CA2">
          <w:rPr>
            <w:highlight w:val="yellow"/>
          </w:rPr>
          <w:t>estou avaliando</w:t>
        </w:r>
      </w:ins>
      <w:ins w:id="122" w:author="eduardo" w:date="2022-02-23T20:23:00Z">
        <w:r w:rsidRPr="00D84528">
          <w:rPr>
            <w:highlight w:val="yellow"/>
            <w:rPrChange w:id="123" w:author="eduardo" w:date="2022-02-23T20:23:00Z">
              <w:rPr/>
            </w:rPrChange>
          </w:rPr>
          <w:t xml:space="preserve"> se realmente vou adicionar </w:t>
        </w:r>
      </w:ins>
      <w:ins w:id="124" w:author="eduardo" w:date="2022-02-23T20:41:00Z">
        <w:r w:rsidR="00AE1CA2">
          <w:rPr>
            <w:highlight w:val="yellow"/>
          </w:rPr>
          <w:t xml:space="preserve">outros dados </w:t>
        </w:r>
      </w:ins>
      <w:ins w:id="125" w:author="eduardo" w:date="2022-02-23T20:23:00Z">
        <w:r w:rsidRPr="00D84528">
          <w:rPr>
            <w:highlight w:val="yellow"/>
            <w:rPrChange w:id="126" w:author="eduardo" w:date="2022-02-23T20:23:00Z">
              <w:rPr/>
            </w:rPrChange>
          </w:rPr>
          <w:t>para inferência</w:t>
        </w:r>
      </w:ins>
      <w:ins w:id="127" w:author="eduardo" w:date="2022-02-23T20:41:00Z">
        <w:r w:rsidR="00AE1CA2">
          <w:rPr>
            <w:highlight w:val="yellow"/>
          </w:rPr>
          <w:t xml:space="preserve">, eles estão disponíveis e trariam bons </w:t>
        </w:r>
      </w:ins>
      <w:proofErr w:type="gramStart"/>
      <w:ins w:id="128" w:author="eduardo" w:date="2022-02-23T20:43:00Z">
        <w:r w:rsidR="000D3CF2">
          <w:rPr>
            <w:highlight w:val="yellow"/>
          </w:rPr>
          <w:t>insights</w:t>
        </w:r>
      </w:ins>
      <w:proofErr w:type="gramEnd"/>
      <w:ins w:id="129" w:author="eduardo" w:date="2022-02-23T20:41:00Z">
        <w:r w:rsidR="00AE1CA2">
          <w:rPr>
            <w:highlight w:val="yellow"/>
          </w:rPr>
          <w:t xml:space="preserve"> mas podem deixar o projeto grande demais</w:t>
        </w:r>
      </w:ins>
      <w:ins w:id="130" w:author="eduardo" w:date="2022-02-23T20:23:00Z">
        <w:r w:rsidRPr="00D84528">
          <w:rPr>
            <w:highlight w:val="yellow"/>
            <w:rPrChange w:id="131" w:author="eduardo" w:date="2022-02-23T20:23:00Z">
              <w:rPr/>
            </w:rPrChange>
          </w:rPr>
          <w:t>)</w:t>
        </w:r>
        <w:r>
          <w:t>.</w:t>
        </w:r>
      </w:ins>
      <w:ins w:id="132" w:author="eduardo" w:date="2022-02-23T20:55:00Z">
        <w:r w:rsidR="007819B7">
          <w:t xml:space="preserve"> O banco de dados final contempla então as variáveis</w:t>
        </w:r>
      </w:ins>
      <w:ins w:id="133" w:author="eduardo" w:date="2022-02-23T20:56:00Z">
        <w:r w:rsidR="007819B7">
          <w:t>:</w:t>
        </w:r>
      </w:ins>
    </w:p>
    <w:p w14:paraId="0CD07C4F" w14:textId="77777777" w:rsidR="007819B7" w:rsidRDefault="007819B7" w:rsidP="007819B7">
      <w:pPr>
        <w:pStyle w:val="PargrafodaLista"/>
        <w:spacing w:line="360" w:lineRule="auto"/>
        <w:ind w:left="0" w:firstLine="709"/>
        <w:rPr>
          <w:ins w:id="134" w:author="eduardo" w:date="2022-02-23T20:56:00Z"/>
        </w:rPr>
      </w:pPr>
    </w:p>
    <w:p w14:paraId="353DA05E" w14:textId="127DF33B" w:rsidR="007819B7" w:rsidRDefault="007819B7" w:rsidP="007819B7">
      <w:pPr>
        <w:pStyle w:val="PargrafodaLista"/>
        <w:numPr>
          <w:ilvl w:val="0"/>
          <w:numId w:val="3"/>
        </w:numPr>
        <w:spacing w:line="360" w:lineRule="auto"/>
        <w:rPr>
          <w:ins w:id="135" w:author="eduardo" w:date="2022-02-23T20:56:00Z"/>
        </w:rPr>
      </w:pPr>
      <w:proofErr w:type="spellStart"/>
      <w:ins w:id="136" w:author="eduardo" w:date="2022-02-23T20:56:00Z">
        <w:r>
          <w:t>year</w:t>
        </w:r>
        <w:proofErr w:type="spellEnd"/>
        <w:r>
          <w:t xml:space="preserve">: </w:t>
        </w:r>
        <w:r>
          <w:t>contendo</w:t>
        </w:r>
      </w:ins>
      <w:ins w:id="137" w:author="eduardo" w:date="2022-02-23T20:57:00Z">
        <w:r>
          <w:t xml:space="preserve"> os </w:t>
        </w:r>
      </w:ins>
      <w:ins w:id="138" w:author="eduardo" w:date="2022-02-23T20:56:00Z">
        <w:r>
          <w:t>ano</w:t>
        </w:r>
      </w:ins>
      <w:ins w:id="139" w:author="eduardo" w:date="2022-02-23T20:57:00Z">
        <w:r>
          <w:t>s de 2015 a 2020</w:t>
        </w:r>
      </w:ins>
      <w:ins w:id="140" w:author="eduardo" w:date="2022-02-23T20:56:00Z">
        <w:r>
          <w:t xml:space="preserve"> das observações resultantes da pesquisa</w:t>
        </w:r>
      </w:ins>
    </w:p>
    <w:p w14:paraId="183DFC6F" w14:textId="58558652" w:rsidR="007819B7" w:rsidRDefault="007819B7" w:rsidP="007819B7">
      <w:pPr>
        <w:pStyle w:val="PargrafodaLista"/>
        <w:numPr>
          <w:ilvl w:val="0"/>
          <w:numId w:val="3"/>
        </w:numPr>
        <w:spacing w:line="360" w:lineRule="auto"/>
        <w:rPr>
          <w:ins w:id="141" w:author="eduardo" w:date="2022-02-23T20:57:00Z"/>
          <w:lang w:val="en-US"/>
        </w:rPr>
      </w:pPr>
      <w:bookmarkStart w:id="142" w:name="_Hlk96542256"/>
      <w:proofErr w:type="spellStart"/>
      <w:ins w:id="143" w:author="eduardo" w:date="2022-02-23T20:56:00Z">
        <w:r w:rsidRPr="001F409A">
          <w:rPr>
            <w:lang w:val="en-US"/>
          </w:rPr>
          <w:t>country_name</w:t>
        </w:r>
        <w:proofErr w:type="spellEnd"/>
        <w:r w:rsidRPr="001F409A">
          <w:rPr>
            <w:lang w:val="en-US"/>
          </w:rPr>
          <w:t>:</w:t>
        </w:r>
        <w:bookmarkEnd w:id="142"/>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proofErr w:type="gramStart"/>
        <w:r w:rsidRPr="001F409A">
          <w:rPr>
            <w:lang w:val="en-US"/>
          </w:rPr>
          <w:t>país</w:t>
        </w:r>
        <w:proofErr w:type="spellEnd"/>
        <w:r w:rsidRPr="001F409A">
          <w:rPr>
            <w:lang w:val="en-US"/>
          </w:rPr>
          <w:t>;</w:t>
        </w:r>
      </w:ins>
      <w:proofErr w:type="gramEnd"/>
    </w:p>
    <w:p w14:paraId="640EEBC7" w14:textId="6A08B82D" w:rsidR="007819B7" w:rsidRPr="001F409A" w:rsidRDefault="007819B7" w:rsidP="007819B7">
      <w:pPr>
        <w:pStyle w:val="PargrafodaLista"/>
        <w:numPr>
          <w:ilvl w:val="0"/>
          <w:numId w:val="3"/>
        </w:numPr>
        <w:spacing w:line="360" w:lineRule="auto"/>
        <w:rPr>
          <w:ins w:id="144" w:author="eduardo" w:date="2022-02-23T20:56:00Z"/>
          <w:lang w:val="en-US"/>
        </w:rPr>
      </w:pPr>
      <w:proofErr w:type="spellStart"/>
      <w:ins w:id="145" w:author="eduardo" w:date="2022-02-23T20:57:00Z">
        <w:r w:rsidRPr="001F409A">
          <w:rPr>
            <w:lang w:val="en-US"/>
          </w:rPr>
          <w:t>country_</w:t>
        </w:r>
        <w:r>
          <w:rPr>
            <w:lang w:val="en-US"/>
          </w:rPr>
          <w:t>code</w:t>
        </w:r>
        <w:proofErr w:type="spellEnd"/>
        <w:r w:rsidRPr="001F409A">
          <w:rPr>
            <w:lang w:val="en-US"/>
          </w:rPr>
          <w:t>:</w:t>
        </w:r>
        <w:r>
          <w:rPr>
            <w:lang w:val="en-US"/>
          </w:rPr>
          <w:t xml:space="preserve"> </w:t>
        </w:r>
        <w:proofErr w:type="spellStart"/>
        <w:r>
          <w:rPr>
            <w:lang w:val="en-US"/>
          </w:rPr>
          <w:t>número</w:t>
        </w:r>
        <w:proofErr w:type="spellEnd"/>
        <w:r>
          <w:rPr>
            <w:lang w:val="en-US"/>
          </w:rPr>
          <w:t xml:space="preserve"> de ID de </w:t>
        </w:r>
        <w:proofErr w:type="spellStart"/>
        <w:r>
          <w:rPr>
            <w:lang w:val="en-US"/>
          </w:rPr>
          <w:t>cada</w:t>
        </w:r>
        <w:proofErr w:type="spellEnd"/>
        <w:r>
          <w:rPr>
            <w:lang w:val="en-US"/>
          </w:rPr>
          <w:t xml:space="preserve"> </w:t>
        </w:r>
        <w:proofErr w:type="spellStart"/>
        <w:proofErr w:type="gramStart"/>
        <w:r>
          <w:rPr>
            <w:lang w:val="en-US"/>
          </w:rPr>
          <w:t>país</w:t>
        </w:r>
        <w:proofErr w:type="spellEnd"/>
        <w:r>
          <w:rPr>
            <w:lang w:val="en-US"/>
          </w:rPr>
          <w:t>;</w:t>
        </w:r>
      </w:ins>
      <w:proofErr w:type="gramEnd"/>
    </w:p>
    <w:p w14:paraId="1D09F057" w14:textId="63514BA7" w:rsidR="007819B7" w:rsidRDefault="007819B7" w:rsidP="007819B7">
      <w:pPr>
        <w:pStyle w:val="PargrafodaLista"/>
        <w:numPr>
          <w:ilvl w:val="0"/>
          <w:numId w:val="3"/>
        </w:numPr>
        <w:spacing w:line="360" w:lineRule="auto"/>
        <w:rPr>
          <w:ins w:id="146" w:author="eduardo" w:date="2022-02-23T20:56:00Z"/>
        </w:rPr>
      </w:pPr>
      <w:proofErr w:type="spellStart"/>
      <w:ins w:id="147" w:author="eduardo" w:date="2022-02-23T20:56:00Z">
        <w:r>
          <w:t>regional_indicator</w:t>
        </w:r>
        <w:proofErr w:type="spellEnd"/>
        <w:r>
          <w:t xml:space="preserve">: </w:t>
        </w:r>
        <w:proofErr w:type="gramStart"/>
        <w:r>
          <w:t>macro regiões</w:t>
        </w:r>
      </w:ins>
      <w:proofErr w:type="gramEnd"/>
      <w:ins w:id="148" w:author="eduardo" w:date="2022-02-23T20:58:00Z">
        <w:r>
          <w:t xml:space="preserve"> continentais ou agrupamento específicos de</w:t>
        </w:r>
      </w:ins>
      <w:ins w:id="149" w:author="eduardo" w:date="2022-02-23T20:56:00Z">
        <w:r>
          <w:t xml:space="preserve"> países, </w:t>
        </w:r>
      </w:ins>
      <w:ins w:id="150" w:author="eduardo" w:date="2022-02-23T20:58:00Z">
        <w:r>
          <w:t>nem sempre são necessariamente</w:t>
        </w:r>
      </w:ins>
      <w:ins w:id="151" w:author="eduardo" w:date="2022-02-23T20:56:00Z">
        <w:r>
          <w:t xml:space="preserve"> continentes inteiros;</w:t>
        </w:r>
      </w:ins>
    </w:p>
    <w:p w14:paraId="2155EE0F" w14:textId="77777777" w:rsidR="007819B7" w:rsidRDefault="007819B7" w:rsidP="007819B7">
      <w:pPr>
        <w:pStyle w:val="PargrafodaLista"/>
        <w:numPr>
          <w:ilvl w:val="0"/>
          <w:numId w:val="3"/>
        </w:numPr>
        <w:spacing w:line="360" w:lineRule="auto"/>
        <w:rPr>
          <w:ins w:id="152" w:author="eduardo" w:date="2022-02-23T20:56:00Z"/>
        </w:rPr>
      </w:pPr>
      <w:proofErr w:type="spellStart"/>
      <w:ins w:id="153" w:author="eduardo" w:date="2022-02-23T20:56:00Z">
        <w:r>
          <w:t>ladder_score</w:t>
        </w:r>
        <w:proofErr w:type="spellEnd"/>
        <w:r>
          <w:t>: índice de bem-estar (</w:t>
        </w:r>
        <w:proofErr w:type="spellStart"/>
        <w:r>
          <w:t>well-being</w:t>
        </w:r>
        <w:proofErr w:type="spellEnd"/>
        <w:r>
          <w:t>);</w:t>
        </w:r>
      </w:ins>
    </w:p>
    <w:p w14:paraId="789A6E9E" w14:textId="77777777" w:rsidR="007819B7" w:rsidRDefault="007819B7" w:rsidP="007819B7">
      <w:pPr>
        <w:pStyle w:val="PargrafodaLista"/>
        <w:numPr>
          <w:ilvl w:val="0"/>
          <w:numId w:val="3"/>
        </w:numPr>
        <w:spacing w:line="360" w:lineRule="auto"/>
        <w:rPr>
          <w:ins w:id="154" w:author="eduardo" w:date="2022-02-23T20:56:00Z"/>
        </w:rPr>
      </w:pPr>
      <w:proofErr w:type="spellStart"/>
      <w:ins w:id="155" w:author="eduardo" w:date="2022-02-23T20:56:00Z">
        <w:r>
          <w:t>log_gdp_per_capita</w:t>
        </w:r>
        <w:proofErr w:type="spellEnd"/>
        <w:r>
          <w:t>: log dos índices de poder de compra   de cada país, pareado em dólar;</w:t>
        </w:r>
      </w:ins>
    </w:p>
    <w:p w14:paraId="2D9FA36D" w14:textId="3D0036B7" w:rsidR="007819B7" w:rsidRDefault="007819B7" w:rsidP="007819B7">
      <w:pPr>
        <w:pStyle w:val="PargrafodaLista"/>
        <w:numPr>
          <w:ilvl w:val="0"/>
          <w:numId w:val="3"/>
        </w:numPr>
        <w:spacing w:line="360" w:lineRule="auto"/>
        <w:rPr>
          <w:ins w:id="156" w:author="eduardo" w:date="2022-02-23T20:09:00Z"/>
        </w:rPr>
        <w:pPrChange w:id="157" w:author="eduardo" w:date="2022-02-23T20:56:00Z">
          <w:pPr>
            <w:ind w:firstLine="426"/>
          </w:pPr>
        </w:pPrChange>
      </w:pPr>
      <w:proofErr w:type="spellStart"/>
      <w:ins w:id="158" w:author="eduardo" w:date="2022-02-23T20:56:00Z">
        <w:r>
          <w:t>healthy_life_expectancy</w:t>
        </w:r>
        <w:proofErr w:type="spellEnd"/>
        <w:r>
          <w:t>: expectativa de vida;</w:t>
        </w:r>
      </w:ins>
    </w:p>
    <w:p w14:paraId="293F90DF" w14:textId="77777777" w:rsidR="000A08F3" w:rsidRDefault="000A08F3" w:rsidP="000A08F3">
      <w:pPr>
        <w:ind w:firstLine="426"/>
        <w:rPr>
          <w:ins w:id="159" w:author="eduardo" w:date="2022-02-23T20:09:00Z"/>
        </w:rPr>
      </w:pPr>
    </w:p>
    <w:p w14:paraId="06A596F4" w14:textId="27E8B0EF" w:rsidR="000A08F3" w:rsidRDefault="000A08F3" w:rsidP="000A08F3">
      <w:pPr>
        <w:ind w:firstLine="426"/>
        <w:rPr>
          <w:ins w:id="160" w:author="eduardo" w:date="2022-02-23T20:09:00Z"/>
        </w:rPr>
      </w:pPr>
      <w:ins w:id="161" w:author="eduardo" w:date="2022-02-23T20:09:00Z">
        <w:r>
          <w:t>As ferramentas de análise, limpeza e organização dos dados envolve</w:t>
        </w:r>
      </w:ins>
      <w:ins w:id="162" w:author="eduardo" w:date="2022-02-23T20:23:00Z">
        <w:r w:rsidR="00D84528">
          <w:t>ram os</w:t>
        </w:r>
      </w:ins>
      <w:ins w:id="163" w:author="eduardo" w:date="2022-02-23T20:09:00Z">
        <w:r>
          <w:t xml:space="preserve"> softwares</w:t>
        </w:r>
      </w:ins>
      <w:ins w:id="164" w:author="eduardo" w:date="2022-02-23T20:25:00Z">
        <w:r w:rsidR="00AE2422">
          <w:t>:</w:t>
        </w:r>
      </w:ins>
      <w:ins w:id="165" w:author="eduardo" w:date="2022-02-23T20:09:00Z">
        <w:r>
          <w:t xml:space="preserve"> R, </w:t>
        </w:r>
      </w:ins>
      <w:ins w:id="166" w:author="eduardo" w:date="2022-02-23T20:25:00Z">
        <w:r w:rsidR="00AE2422">
          <w:t>para limpeza, organização, visualização e teste</w:t>
        </w:r>
      </w:ins>
      <w:ins w:id="167" w:author="eduardo" w:date="2022-02-23T20:38:00Z">
        <w:r w:rsidR="005E67F9">
          <w:t xml:space="preserve"> iniciais</w:t>
        </w:r>
      </w:ins>
      <w:ins w:id="168" w:author="eduardo" w:date="2022-02-23T20:25:00Z">
        <w:r w:rsidR="00AE2422">
          <w:t xml:space="preserve"> dos dados; </w:t>
        </w:r>
        <w:proofErr w:type="spellStart"/>
        <w:r w:rsidR="00AE2422">
          <w:t>excel</w:t>
        </w:r>
        <w:proofErr w:type="spellEnd"/>
        <w:r w:rsidR="00AE2422">
          <w:t xml:space="preserve"> </w:t>
        </w:r>
      </w:ins>
      <w:ins w:id="169" w:author="eduardo" w:date="2022-02-23T20:26:00Z">
        <w:r w:rsidR="00AE2422">
          <w:t xml:space="preserve">como arquivo </w:t>
        </w:r>
      </w:ins>
      <w:ins w:id="170" w:author="eduardo" w:date="2022-02-23T20:25:00Z">
        <w:r w:rsidR="00AE2422">
          <w:t xml:space="preserve">para </w:t>
        </w:r>
      </w:ins>
      <w:ins w:id="171" w:author="eduardo" w:date="2022-02-23T20:26:00Z">
        <w:r w:rsidR="00AE2422">
          <w:t xml:space="preserve">unificação dos dados e para back-up do </w:t>
        </w:r>
        <w:proofErr w:type="spellStart"/>
        <w:r w:rsidR="00AE2422">
          <w:t>do</w:t>
        </w:r>
        <w:proofErr w:type="spellEnd"/>
        <w:r w:rsidR="00AE2422">
          <w:t xml:space="preserve"> baco de dados unificado; </w:t>
        </w:r>
      </w:ins>
      <w:ins w:id="172" w:author="eduardo" w:date="2022-02-23T20:27:00Z">
        <w:r w:rsidR="00AE2422">
          <w:t xml:space="preserve">e por fim </w:t>
        </w:r>
      </w:ins>
      <w:proofErr w:type="spellStart"/>
      <w:ins w:id="173" w:author="eduardo" w:date="2022-02-23T20:09:00Z">
        <w:r>
          <w:t>Git</w:t>
        </w:r>
        <w:proofErr w:type="spellEnd"/>
        <w:r>
          <w:t xml:space="preserve"> e </w:t>
        </w:r>
        <w:proofErr w:type="spellStart"/>
        <w:r>
          <w:t>GitGub</w:t>
        </w:r>
      </w:ins>
      <w:proofErr w:type="spellEnd"/>
      <w:ins w:id="174" w:author="eduardo" w:date="2022-02-23T20:27:00Z">
        <w:r w:rsidR="00AE2422">
          <w:t xml:space="preserve">, </w:t>
        </w:r>
      </w:ins>
      <w:ins w:id="175" w:author="eduardo" w:date="2022-02-23T20:39:00Z">
        <w:r w:rsidR="005E67F9">
          <w:t xml:space="preserve">onde foi criado um </w:t>
        </w:r>
      </w:ins>
      <w:ins w:id="176" w:author="eduardo" w:date="2022-02-23T20:27:00Z">
        <w:r w:rsidR="00AE2422">
          <w:t xml:space="preserve">repositório da pesquisa completa </w:t>
        </w:r>
      </w:ins>
      <w:ins w:id="177" w:author="eduardo" w:date="2022-02-23T20:39:00Z">
        <w:r w:rsidR="005E67F9">
          <w:t>com</w:t>
        </w:r>
      </w:ins>
      <w:ins w:id="178" w:author="eduardo" w:date="2022-02-23T20:27:00Z">
        <w:r w:rsidR="00AE2422">
          <w:t xml:space="preserve"> controle de etapas do desenvolvimento do projeto</w:t>
        </w:r>
      </w:ins>
      <w:ins w:id="179" w:author="eduardo" w:date="2022-02-23T20:39:00Z">
        <w:r w:rsidR="005E67F9">
          <w:t xml:space="preserve"> e </w:t>
        </w:r>
      </w:ins>
      <w:ins w:id="180" w:author="eduardo" w:date="2022-02-23T20:27:00Z">
        <w:r w:rsidR="00AE2422">
          <w:t>link de acesso público</w:t>
        </w:r>
      </w:ins>
      <w:ins w:id="181" w:author="eduardo" w:date="2022-02-23T20:39:00Z">
        <w:r w:rsidR="005E67F9">
          <w:t>, di</w:t>
        </w:r>
      </w:ins>
      <w:ins w:id="182" w:author="eduardo" w:date="2022-02-23T20:27:00Z">
        <w:r w:rsidR="00AE2422">
          <w:t>sponível para avaliação de terceiros</w:t>
        </w:r>
      </w:ins>
      <w:ins w:id="183" w:author="eduardo" w:date="2022-02-23T20:09:00Z">
        <w:r>
          <w:t xml:space="preserve">. </w:t>
        </w:r>
      </w:ins>
      <w:ins w:id="184" w:author="eduardo" w:date="2022-02-23T20:40:00Z">
        <w:r w:rsidR="00AE1CA2">
          <w:t xml:space="preserve">O banco de dados (DB) e repositório encontram-se atualmente disponíveis através do link: </w:t>
        </w:r>
      </w:ins>
      <w:ins w:id="185" w:author="eduardo" w:date="2022-02-23T20:43:00Z">
        <w:r w:rsidR="000D3CF2">
          <w:fldChar w:fldCharType="begin"/>
        </w:r>
        <w:r w:rsidR="000D3CF2">
          <w:instrText xml:space="preserve"> HYPERLINK "https://github.com/EduNivinski/TCC" </w:instrText>
        </w:r>
        <w:r w:rsidR="000D3CF2">
          <w:fldChar w:fldCharType="separate"/>
        </w:r>
        <w:r w:rsidR="000D3CF2" w:rsidRPr="000D3CF2">
          <w:rPr>
            <w:rStyle w:val="Hyperlink"/>
          </w:rPr>
          <w:t>https://github.com/EduNivinski/TCC</w:t>
        </w:r>
        <w:r w:rsidR="000D3CF2">
          <w:fldChar w:fldCharType="end"/>
        </w:r>
        <w:r w:rsidR="000D3CF2">
          <w:t>.</w:t>
        </w:r>
      </w:ins>
    </w:p>
    <w:p w14:paraId="199CBD40" w14:textId="77777777" w:rsidR="000A08F3" w:rsidRDefault="000A08F3" w:rsidP="000A08F3">
      <w:pPr>
        <w:ind w:firstLine="426"/>
        <w:rPr>
          <w:ins w:id="186" w:author="eduardo" w:date="2022-02-23T20:09:00Z"/>
        </w:rPr>
      </w:pPr>
    </w:p>
    <w:p w14:paraId="2D14F2FA" w14:textId="7B18B386" w:rsidR="000A08F3" w:rsidRDefault="00AE2422" w:rsidP="000A08F3">
      <w:pPr>
        <w:ind w:firstLine="426"/>
        <w:rPr>
          <w:ins w:id="187" w:author="eduardo" w:date="2022-02-23T20:58:00Z"/>
        </w:rPr>
      </w:pPr>
      <w:ins w:id="188" w:author="eduardo" w:date="2022-02-23T20:28:00Z">
        <w:r>
          <w:t>O</w:t>
        </w:r>
      </w:ins>
      <w:ins w:id="189" w:author="eduardo" w:date="2022-02-23T20:30:00Z">
        <w:r>
          <w:t>s</w:t>
        </w:r>
      </w:ins>
      <w:ins w:id="190" w:author="eduardo" w:date="2022-02-23T20:28:00Z">
        <w:r>
          <w:t xml:space="preserve"> método</w:t>
        </w:r>
      </w:ins>
      <w:ins w:id="191" w:author="eduardo" w:date="2022-02-23T20:30:00Z">
        <w:r>
          <w:t>s</w:t>
        </w:r>
      </w:ins>
      <w:ins w:id="192" w:author="eduardo" w:date="2022-02-23T20:28:00Z">
        <w:r>
          <w:t xml:space="preserve"> estatísticos para </w:t>
        </w:r>
      </w:ins>
      <w:ins w:id="193" w:author="eduardo" w:date="2022-02-23T20:29:00Z">
        <w:r>
          <w:t xml:space="preserve">inferências </w:t>
        </w:r>
      </w:ins>
      <w:ins w:id="194" w:author="eduardo" w:date="2022-02-23T20:30:00Z">
        <w:r>
          <w:t>são inicialmente de análise supervisionada</w:t>
        </w:r>
      </w:ins>
      <w:ins w:id="195" w:author="eduardo" w:date="2022-02-23T20:32:00Z">
        <w:r>
          <w:t>, principalmente pautadas na modelagem multinível, pois p</w:t>
        </w:r>
      </w:ins>
      <w:ins w:id="196" w:author="eduardo" w:date="2022-02-23T20:30:00Z">
        <w:r>
          <w:t xml:space="preserve">ara responder as principais perguntas da pesquisa, é necessário entender num primeiro momento </w:t>
        </w:r>
      </w:ins>
      <w:ins w:id="197" w:author="eduardo" w:date="2022-02-23T20:31:00Z">
        <w:r>
          <w:t xml:space="preserve">a relação das variáveis </w:t>
        </w:r>
      </w:ins>
      <w:ins w:id="198" w:author="eduardo" w:date="2022-02-23T20:32:00Z">
        <w:r>
          <w:t xml:space="preserve">de interesse como </w:t>
        </w:r>
        <w:proofErr w:type="spellStart"/>
        <w:r w:rsidRPr="005F1AB7">
          <w:rPr>
            <w:i/>
            <w:iCs/>
            <w:rPrChange w:id="199" w:author="eduardo" w:date="2022-02-23T20:43:00Z">
              <w:rPr/>
            </w:rPrChange>
          </w:rPr>
          <w:t>l</w:t>
        </w:r>
      </w:ins>
      <w:ins w:id="200" w:author="eduardo" w:date="2022-02-23T20:43:00Z">
        <w:r w:rsidR="005F1AB7" w:rsidRPr="005F1AB7">
          <w:rPr>
            <w:i/>
            <w:iCs/>
            <w:rPrChange w:id="201" w:author="eduardo" w:date="2022-02-23T20:43:00Z">
              <w:rPr/>
            </w:rPrChange>
          </w:rPr>
          <w:t>a</w:t>
        </w:r>
      </w:ins>
      <w:ins w:id="202" w:author="eduardo" w:date="2022-02-23T20:32:00Z">
        <w:r w:rsidRPr="005F1AB7">
          <w:rPr>
            <w:i/>
            <w:iCs/>
            <w:rPrChange w:id="203" w:author="eduardo" w:date="2022-02-23T20:43:00Z">
              <w:rPr/>
            </w:rPrChange>
          </w:rPr>
          <w:t>dder_score</w:t>
        </w:r>
        <w:proofErr w:type="spellEnd"/>
        <w:r>
          <w:t xml:space="preserve"> e </w:t>
        </w:r>
        <w:proofErr w:type="spellStart"/>
        <w:r w:rsidRPr="005F1AB7">
          <w:rPr>
            <w:i/>
            <w:iCs/>
            <w:rPrChange w:id="204" w:author="eduardo" w:date="2022-02-23T20:43:00Z">
              <w:rPr/>
            </w:rPrChange>
          </w:rPr>
          <w:t>log_gdp</w:t>
        </w:r>
        <w:proofErr w:type="spellEnd"/>
        <w:r>
          <w:t xml:space="preserve"> não apenas de forma isolada, mas também contextual, </w:t>
        </w:r>
      </w:ins>
      <w:ins w:id="205" w:author="eduardo" w:date="2022-02-23T20:33:00Z">
        <w:r>
          <w:t xml:space="preserve">no caso pautada no ano de 2020 comparado aos demais anos de pesquisa. Somente com esse tipo de análise seria possível inferir se realmente o </w:t>
        </w:r>
      </w:ins>
      <w:ins w:id="206" w:author="eduardo" w:date="2022-02-23T20:34:00Z">
        <w:r>
          <w:t>ano da pandemia (2020) afetou a percepção de bem-estar das pessoas</w:t>
        </w:r>
        <w:r w:rsidR="005E67F9">
          <w:t xml:space="preserve">. Além disso, criada essa primeira dimensão temporal, com a mesma metodologia seria possível observar os </w:t>
        </w:r>
      </w:ins>
      <w:ins w:id="207" w:author="eduardo" w:date="2022-02-23T20:35:00Z">
        <w:r w:rsidR="005E67F9">
          <w:t xml:space="preserve">diferentes </w:t>
        </w:r>
      </w:ins>
      <w:ins w:id="208" w:author="eduardo" w:date="2022-02-23T20:34:00Z">
        <w:r w:rsidR="005E67F9">
          <w:t xml:space="preserve">efeitos </w:t>
        </w:r>
      </w:ins>
      <w:ins w:id="209" w:author="eduardo" w:date="2022-02-23T20:35:00Z">
        <w:r w:rsidR="005E67F9">
          <w:t xml:space="preserve">da pandemia sobre </w:t>
        </w:r>
      </w:ins>
      <w:ins w:id="210" w:author="eduardo" w:date="2022-02-23T20:34:00Z">
        <w:r w:rsidR="005E67F9">
          <w:t>o bem-esta</w:t>
        </w:r>
      </w:ins>
      <w:ins w:id="211" w:author="eduardo" w:date="2022-02-23T20:35:00Z">
        <w:r w:rsidR="005E67F9">
          <w:t>r das pessoas em níveis regionais de continente e de países.</w:t>
        </w:r>
      </w:ins>
    </w:p>
    <w:p w14:paraId="7DAC0BFE" w14:textId="429A4D6F" w:rsidR="00A36413" w:rsidRDefault="00A36413" w:rsidP="000A08F3">
      <w:pPr>
        <w:ind w:firstLine="426"/>
        <w:rPr>
          <w:ins w:id="212" w:author="eduardo" w:date="2022-02-23T20:58:00Z"/>
        </w:rPr>
      </w:pPr>
    </w:p>
    <w:p w14:paraId="34996A3A" w14:textId="16B60D2C" w:rsidR="00A36413" w:rsidRDefault="00A36413" w:rsidP="000A08F3">
      <w:pPr>
        <w:ind w:firstLine="426"/>
        <w:rPr>
          <w:ins w:id="213" w:author="eduardo" w:date="2022-02-23T20:09:00Z"/>
        </w:rPr>
      </w:pPr>
      <w:ins w:id="214" w:author="eduardo" w:date="2022-02-23T20:58:00Z">
        <w:r w:rsidRPr="00A36413">
          <w:rPr>
            <w:highlight w:val="yellow"/>
            <w:rPrChange w:id="215" w:author="eduardo" w:date="2022-02-23T20:59:00Z">
              <w:rPr/>
            </w:rPrChange>
          </w:rPr>
          <w:t xml:space="preserve">Daqui, passo a passo do desenvolvimento </w:t>
        </w:r>
      </w:ins>
      <w:ins w:id="216" w:author="eduardo" w:date="2022-02-23T20:59:00Z">
        <w:r w:rsidRPr="00A36413">
          <w:rPr>
            <w:highlight w:val="yellow"/>
            <w:rPrChange w:id="217" w:author="eduardo" w:date="2022-02-23T20:59:00Z">
              <w:rPr/>
            </w:rPrChange>
          </w:rPr>
          <w:t>dos testes</w:t>
        </w:r>
      </w:ins>
    </w:p>
    <w:p w14:paraId="17BA398A" w14:textId="77777777" w:rsidR="000A08F3" w:rsidRDefault="000A08F3" w:rsidP="000A08F3">
      <w:pPr>
        <w:ind w:firstLine="426"/>
        <w:rPr>
          <w:ins w:id="218" w:author="eduardo" w:date="2022-02-23T20:09:00Z"/>
        </w:rPr>
      </w:pPr>
    </w:p>
    <w:p w14:paraId="6A0DF983" w14:textId="3811E8BB" w:rsidR="000A08F3" w:rsidDel="005E67F9" w:rsidRDefault="000A08F3" w:rsidP="000A46BE">
      <w:pPr>
        <w:pStyle w:val="PargrafodaLista"/>
        <w:spacing w:line="360" w:lineRule="auto"/>
        <w:ind w:left="0"/>
        <w:rPr>
          <w:del w:id="219" w:author="eduardo" w:date="2022-02-23T20:35:00Z"/>
        </w:rPr>
      </w:pPr>
    </w:p>
    <w:p w14:paraId="46720D1C" w14:textId="0DECABDF" w:rsidR="00C24BEA" w:rsidDel="000A08F3" w:rsidRDefault="003B3E2D" w:rsidP="000A46BE">
      <w:pPr>
        <w:spacing w:line="360" w:lineRule="auto"/>
        <w:ind w:firstLine="709"/>
        <w:rPr>
          <w:del w:id="220" w:author="eduardo" w:date="2022-02-23T20:08:00Z"/>
          <w:color w:val="000000"/>
        </w:rPr>
      </w:pPr>
      <w:bookmarkStart w:id="221" w:name="_Hlk96503938"/>
      <w:del w:id="222" w:author="eduardo" w:date="2022-02-23T20:08:00Z">
        <w:r w:rsidRPr="003B3E2D" w:rsidDel="000A08F3">
          <w:rPr>
            <w:color w:val="000000"/>
          </w:rPr>
          <w:delText>Os TCCs dos cursos de especialização USP/ESALQ devem apresentar um caráter aplicado. Pesquisas bibliográficas ou documentais, ou seja, ‘formas’ de pesquisa baseadas exclusivamente em dados não experimentais, serão consideradas e aceitas somente se elaboradas utilizando métodos de análise de metadados ou grupos de dados. Entre os trabalhos com esse tipo de abordagem, também conhecidos como estudos secundários, são aceitos o Mapeamento Sistemático [MS] e a Revisão Sistemática [RS]. Mais informações sobre os estudos secundários podem ser consultadas no arquivo de Instruções para elaboração de Trabalhos de Conclusão de Curso. Todos os trabalhos deverão ser executados de forma que os(as) alunos(as) utilizem as ferramentas e os conhecimentos adquiridos ao longo do curso. Situações excepcionais serão avaliadas pela coordenação do programa. Recomenda-se que a escolha do tema seja realizada em função da identificação com a área de conhecimento e/ou demanda profissional do aluno. É fundamental que antes de iniciar a redação do seu TCC, o aluno considere se terá acesso irrestrito aos dados necessários, fontes de consulta e, principalmente, se a metodologia da pesquisa está ao alcance do conhecimento e domínio do assunto, tanto do(a) aluno(a) quanto do(a) orientador(a).</w:delText>
        </w:r>
      </w:del>
    </w:p>
    <w:bookmarkEnd w:id="221"/>
    <w:p w14:paraId="4FAAD81D" w14:textId="6E81FEBC" w:rsidR="003B3E2D" w:rsidRPr="005154B6" w:rsidDel="000A08F3" w:rsidRDefault="005154B6" w:rsidP="000A46BE">
      <w:pPr>
        <w:spacing w:line="360" w:lineRule="auto"/>
        <w:ind w:firstLine="709"/>
        <w:rPr>
          <w:del w:id="223" w:author="eduardo" w:date="2022-02-23T20:08:00Z"/>
          <w:color w:val="FF0000"/>
        </w:rPr>
      </w:pPr>
      <w:del w:id="224" w:author="eduardo" w:date="2022-02-23T20:08:00Z">
        <w:r w:rsidRPr="005154B6" w:rsidDel="000A08F3">
          <w:rPr>
            <w:color w:val="FF0000"/>
          </w:rPr>
          <w:delText>Considerando que as pesquisas envolvendo a participação, direta ou indireta, de seres humanos, a experimentação com animais e aquelas pesquisas que representem risco potencial ao meio ambiente devem obedecer a um conjunto de diretrizes específicas, é responsabilidade do aluno e orientador conhecerem as regras pertinentes à sua área de pesquisa.</w:delText>
        </w:r>
        <w:r w:rsidDel="000A08F3">
          <w:rPr>
            <w:color w:val="FF0000"/>
          </w:rPr>
          <w:delText xml:space="preserve"> Para mais informações, consulte o manual de “Normas para Elaboração do Trabalho de Conclusão de Curso”.</w:delText>
        </w:r>
      </w:del>
    </w:p>
    <w:p w14:paraId="59D9B07F" w14:textId="4FCBD1B2" w:rsidR="005154B6" w:rsidRPr="005154B6" w:rsidDel="000A08F3" w:rsidRDefault="005154B6" w:rsidP="005154B6">
      <w:pPr>
        <w:spacing w:line="360" w:lineRule="auto"/>
        <w:ind w:firstLine="709"/>
        <w:rPr>
          <w:del w:id="225" w:author="eduardo" w:date="2022-02-23T20:08:00Z"/>
          <w:color w:val="000000"/>
        </w:rPr>
      </w:pPr>
      <w:del w:id="226" w:author="eduardo" w:date="2022-02-23T20:08:00Z">
        <w:r w:rsidRPr="005154B6" w:rsidDel="000A08F3">
          <w:rPr>
            <w:color w:val="000000"/>
          </w:rPr>
          <w:delText>O título da seção Material e Métodos deve ser grafado em negrito, alinhado à esquerda, as primeiras letras das palavras em letra maiúscula. O texto da seção deve ser redigido no pretérito perfeito do indicativo (passado), na forma impessoal e pode ser dividido em subtópicos com formatação de acordo com a descrição no item 1.1 Formato e margens.</w:delText>
        </w:r>
      </w:del>
    </w:p>
    <w:p w14:paraId="0F54E89B" w14:textId="2109E725" w:rsidR="005154B6" w:rsidRPr="008C2B71" w:rsidRDefault="005154B6" w:rsidP="005154B6">
      <w:pPr>
        <w:spacing w:line="360" w:lineRule="auto"/>
        <w:ind w:firstLine="709"/>
        <w:rPr>
          <w:color w:val="000000"/>
          <w:highlight w:val="yellow"/>
          <w:rPrChange w:id="227" w:author="Gabriela Scur Almudi" w:date="2022-02-23T10:20:00Z">
            <w:rPr>
              <w:color w:val="000000"/>
            </w:rPr>
          </w:rPrChange>
        </w:rPr>
      </w:pPr>
      <w:r w:rsidRPr="008C2B71">
        <w:rPr>
          <w:color w:val="000000"/>
          <w:highlight w:val="yellow"/>
          <w:rPrChange w:id="228" w:author="Gabriela Scur Almudi" w:date="2022-02-23T10:20:00Z">
            <w:rPr>
              <w:color w:val="000000"/>
            </w:rPr>
          </w:rPrChange>
        </w:rPr>
        <w:t>Neste tópico deve ser apresentada a descrição detalhada de todo o material utilizado e todos os métodos utilizados na obtenção de dados e análise dos resultados da pesquisa, de forma a permitir fácil compreensão e interpretação dos resultados, bem como a reprodução do estudo ou a utilização do método por outros profissionais. No entanto, apenas novos procedimentos devem ser descritos detalhadamente; procedimentos previamente publicados (descritos na literatura) devem ser citados e referenciados, mencionando de modo breve quaisquer modificações significativas efetuadas.</w:t>
      </w:r>
    </w:p>
    <w:p w14:paraId="2D48E4D8" w14:textId="476C4E70" w:rsidR="005154B6" w:rsidRDefault="005154B6" w:rsidP="005154B6">
      <w:pPr>
        <w:spacing w:line="360" w:lineRule="auto"/>
        <w:ind w:firstLine="709"/>
        <w:rPr>
          <w:color w:val="000000"/>
        </w:rPr>
      </w:pPr>
      <w:r w:rsidRPr="008C2B71">
        <w:rPr>
          <w:color w:val="000000"/>
          <w:highlight w:val="yellow"/>
          <w:rPrChange w:id="229" w:author="Gabriela Scur Almudi" w:date="2022-02-23T10:20:00Z">
            <w:rPr>
              <w:color w:val="000000"/>
            </w:rPr>
          </w:rPrChange>
        </w:rPr>
        <w:t>Na descrição do local da pesquisa não deve ser mencionado o nome da propriedade ou instituição ou empresa onde foi realizado o estudo, ou onde foram coletados os dados, bem como nome do(s) proprietário(s). O local deve ser identificado apenas pela localização geográfica (coordenadas) ou nome da cidade e estado. A população estudada, técnicas e métodos de amostragem, espécie animal ou vegetal utilizada, com a pertinente classificação zoológica ou botânica, técnicas agronômicas ou zootécnicas e outras, além da descrição dos procedimentos analíticos, devem ser detalhados na sequência lógica em que o trabalho foi conduzido. A opção pela discriminação ou identificação da propriedade, instituição ou empresa, bem como do nome do eventual proprietário, imputa ao autor a inteira responsabilidade pela obtenção da autorização, junto aos mesmos, para a citação e consequente total isenção do MBA USP/ESALQ por esta opção.</w:t>
      </w:r>
    </w:p>
    <w:p w14:paraId="2800EB6E" w14:textId="46549EEC" w:rsidR="005154B6" w:rsidRDefault="005154B6" w:rsidP="000A46BE">
      <w:pPr>
        <w:spacing w:line="360" w:lineRule="auto"/>
        <w:ind w:firstLine="709"/>
        <w:rPr>
          <w:color w:val="000000"/>
        </w:rPr>
      </w:pPr>
    </w:p>
    <w:p w14:paraId="62569BBF" w14:textId="0E0A1040" w:rsidR="000A46BE" w:rsidRDefault="000A46BE" w:rsidP="000A46BE">
      <w:pPr>
        <w:pStyle w:val="PargrafodaLista"/>
        <w:spacing w:line="360" w:lineRule="auto"/>
        <w:ind w:left="0"/>
        <w:jc w:val="left"/>
        <w:rPr>
          <w:b/>
        </w:rPr>
      </w:pPr>
      <w:r w:rsidRPr="009629EB">
        <w:rPr>
          <w:b/>
        </w:rPr>
        <w:t>Resultados e Discussão</w:t>
      </w:r>
      <w:r w:rsidR="009F0740">
        <w:rPr>
          <w:b/>
        </w:rPr>
        <w:t xml:space="preserve"> (parciais)</w:t>
      </w:r>
    </w:p>
    <w:p w14:paraId="2FA1D4E4" w14:textId="77777777" w:rsidR="000A46BE" w:rsidRPr="009629EB" w:rsidRDefault="000A46BE" w:rsidP="000A46BE">
      <w:pPr>
        <w:pStyle w:val="PargrafodaLista"/>
        <w:spacing w:line="360" w:lineRule="auto"/>
        <w:ind w:left="0"/>
        <w:jc w:val="left"/>
        <w:rPr>
          <w:b/>
        </w:rPr>
      </w:pPr>
    </w:p>
    <w:p w14:paraId="59C7BF97" w14:textId="331E188E" w:rsidR="0089638E" w:rsidRDefault="005154B6" w:rsidP="005154B6">
      <w:pPr>
        <w:pStyle w:val="PargrafodaLista"/>
        <w:spacing w:line="360" w:lineRule="auto"/>
        <w:ind w:left="0" w:firstLine="709"/>
        <w:rPr>
          <w:color w:val="C4BC96" w:themeColor="background2" w:themeShade="BF"/>
        </w:rPr>
      </w:pPr>
      <w:r w:rsidRPr="009F0740">
        <w:rPr>
          <w:color w:val="C4BC96" w:themeColor="background2" w:themeShade="BF"/>
        </w:rPr>
        <w:t xml:space="preserve">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w:t>
      </w:r>
      <w:r w:rsidRPr="009F0740">
        <w:rPr>
          <w:color w:val="C4BC96" w:themeColor="background2" w:themeShade="BF"/>
        </w:rPr>
        <w:lastRenderedPageBreak/>
        <w:t>autores devem fazer uma discussão comparativa dos resultados do seu trabalho com aqueles existentes na literatura e elaborar uma análise crítica dos dados, destacando as limitações e pontos positivos dos resultados.</w:t>
      </w:r>
    </w:p>
    <w:p w14:paraId="096E8C54" w14:textId="26EBC768" w:rsidR="00173D0B" w:rsidRPr="00D27139" w:rsidRDefault="00173D0B" w:rsidP="005154B6">
      <w:pPr>
        <w:pStyle w:val="PargrafodaLista"/>
        <w:spacing w:line="360" w:lineRule="auto"/>
        <w:ind w:left="0" w:firstLine="709"/>
        <w:rPr>
          <w:b/>
          <w:bCs/>
        </w:rPr>
      </w:pPr>
      <w:r w:rsidRPr="00D27139">
        <w:rPr>
          <w:b/>
          <w:bCs/>
        </w:rPr>
        <w:t>Formação do banco de dados:</w:t>
      </w:r>
    </w:p>
    <w:p w14:paraId="3E4DB959" w14:textId="77777777" w:rsidR="00173D0B" w:rsidRDefault="00173D0B" w:rsidP="005154B6">
      <w:pPr>
        <w:pStyle w:val="PargrafodaLista"/>
        <w:spacing w:line="360" w:lineRule="auto"/>
        <w:ind w:left="0" w:firstLine="709"/>
      </w:pPr>
    </w:p>
    <w:p w14:paraId="5C1E42C9" w14:textId="598DEE9D" w:rsidR="00957BC7" w:rsidRDefault="009F0740" w:rsidP="005154B6">
      <w:pPr>
        <w:pStyle w:val="PargrafodaLista"/>
        <w:spacing w:line="360" w:lineRule="auto"/>
        <w:ind w:left="0" w:firstLine="709"/>
      </w:pPr>
      <w:r>
        <w:t>Para o desenvolvimento deste projeto e construção do banco de dados (DB) foram utilizados os dados disponibilizados das pesquisas de 2015 até o ano de 2020 pela WHR (referenciar link).</w:t>
      </w:r>
      <w:r w:rsidR="00957BC7">
        <w:t xml:space="preserve"> É importante salientar que os diferentes anos de pesquisa contemplam diferentes estruturas de dados</w:t>
      </w:r>
      <w:r w:rsidR="009619D9">
        <w:t>, pois cada ano continha</w:t>
      </w:r>
      <w:r w:rsidR="00957BC7">
        <w:t xml:space="preserve"> diferentes variáveis, assim </w:t>
      </w:r>
      <w:r w:rsidR="0078423F">
        <w:t xml:space="preserve">como também </w:t>
      </w:r>
      <w:r w:rsidR="00957BC7">
        <w:t>possuem variáveis que são comuns a todos as</w:t>
      </w:r>
      <w:r w:rsidR="0078423F">
        <w:t xml:space="preserve"> outras</w:t>
      </w:r>
      <w:r w:rsidR="00957BC7">
        <w:t xml:space="preserve"> pesquisas.</w:t>
      </w:r>
      <w:r>
        <w:t xml:space="preserve"> O DB inicial contempla</w:t>
      </w:r>
      <w:r w:rsidR="0078423F">
        <w:t xml:space="preserve"> a união d</w:t>
      </w:r>
      <w:r w:rsidR="00395709">
        <w:t>e</w:t>
      </w:r>
      <w:r w:rsidR="0078423F">
        <w:t xml:space="preserve"> dados dos anos de 2015 até 2020 e</w:t>
      </w:r>
      <w:r w:rsidR="00957BC7">
        <w:t xml:space="preserve"> as </w:t>
      </w:r>
      <w:r w:rsidR="0078423F">
        <w:t xml:space="preserve">respectivas </w:t>
      </w:r>
      <w:r w:rsidR="00957BC7">
        <w:t>observações de um conjunto de variáveis que são comuns a todos os anos de pesquisa</w:t>
      </w:r>
      <w:r w:rsidR="0078423F">
        <w:t xml:space="preserve">, </w:t>
      </w:r>
      <w:r w:rsidR="00957BC7">
        <w:t>previamente selecionados para atender necessariamente as</w:t>
      </w:r>
      <w:r>
        <w:t xml:space="preserve"> inferência</w:t>
      </w:r>
      <w:r w:rsidR="00957BC7">
        <w:t>s</w:t>
      </w:r>
      <w:r>
        <w:t xml:space="preserve"> </w:t>
      </w:r>
      <w:r w:rsidR="00957BC7">
        <w:t>desejadas</w:t>
      </w:r>
      <w:r w:rsidR="0078423F">
        <w:t>.</w:t>
      </w:r>
      <w:r w:rsidR="00957BC7">
        <w:t xml:space="preserve"> </w:t>
      </w:r>
      <w:r w:rsidR="0078423F">
        <w:t>S</w:t>
      </w:r>
      <w:r w:rsidR="00957BC7">
        <w:t>ão e</w:t>
      </w:r>
      <w:r w:rsidR="0078423F">
        <w:t>las</w:t>
      </w:r>
      <w:r w:rsidR="00957BC7">
        <w:t>:</w:t>
      </w:r>
    </w:p>
    <w:p w14:paraId="731D3010" w14:textId="77777777" w:rsidR="00957BC7" w:rsidRDefault="00957BC7" w:rsidP="005154B6">
      <w:pPr>
        <w:pStyle w:val="PargrafodaLista"/>
        <w:spacing w:line="360" w:lineRule="auto"/>
        <w:ind w:left="0" w:firstLine="709"/>
      </w:pPr>
    </w:p>
    <w:p w14:paraId="6AF4C847" w14:textId="5F7849E5" w:rsidR="00957BC7" w:rsidRDefault="00957BC7" w:rsidP="00957BC7">
      <w:pPr>
        <w:pStyle w:val="PargrafodaLista"/>
        <w:numPr>
          <w:ilvl w:val="0"/>
          <w:numId w:val="3"/>
        </w:numPr>
        <w:spacing w:line="360" w:lineRule="auto"/>
      </w:pPr>
      <w:proofErr w:type="spellStart"/>
      <w:r>
        <w:t>year</w:t>
      </w:r>
      <w:proofErr w:type="spellEnd"/>
      <w:r>
        <w:t>: ano das observações resultantes da pesquisa</w:t>
      </w:r>
    </w:p>
    <w:p w14:paraId="3C4EDE5F" w14:textId="14967435" w:rsidR="00957BC7" w:rsidRPr="00752E6D" w:rsidRDefault="00957BC7" w:rsidP="00957BC7">
      <w:pPr>
        <w:pStyle w:val="PargrafodaLista"/>
        <w:numPr>
          <w:ilvl w:val="0"/>
          <w:numId w:val="3"/>
        </w:numPr>
        <w:spacing w:line="360" w:lineRule="auto"/>
        <w:rPr>
          <w:lang w:val="en-US"/>
          <w:rPrChange w:id="230" w:author="Gabriela Scur Almudi" w:date="2022-02-23T10:11:00Z">
            <w:rPr/>
          </w:rPrChange>
        </w:rPr>
      </w:pPr>
      <w:proofErr w:type="spellStart"/>
      <w:r w:rsidRPr="00752E6D">
        <w:rPr>
          <w:lang w:val="en-US"/>
          <w:rPrChange w:id="231" w:author="Gabriela Scur Almudi" w:date="2022-02-23T10:11:00Z">
            <w:rPr/>
          </w:rPrChange>
        </w:rPr>
        <w:t>country_name</w:t>
      </w:r>
      <w:proofErr w:type="spellEnd"/>
      <w:r w:rsidRPr="00752E6D">
        <w:rPr>
          <w:lang w:val="en-US"/>
          <w:rPrChange w:id="232" w:author="Gabriela Scur Almudi" w:date="2022-02-23T10:11:00Z">
            <w:rPr/>
          </w:rPrChange>
        </w:rPr>
        <w:t xml:space="preserve">: </w:t>
      </w:r>
      <w:proofErr w:type="spellStart"/>
      <w:r w:rsidRPr="00752E6D">
        <w:rPr>
          <w:lang w:val="en-US"/>
          <w:rPrChange w:id="233" w:author="Gabriela Scur Almudi" w:date="2022-02-23T10:11:00Z">
            <w:rPr/>
          </w:rPrChange>
        </w:rPr>
        <w:t>nome</w:t>
      </w:r>
      <w:proofErr w:type="spellEnd"/>
      <w:r w:rsidRPr="00752E6D">
        <w:rPr>
          <w:lang w:val="en-US"/>
          <w:rPrChange w:id="234" w:author="Gabriela Scur Almudi" w:date="2022-02-23T10:11:00Z">
            <w:rPr/>
          </w:rPrChange>
        </w:rPr>
        <w:t xml:space="preserve"> do </w:t>
      </w:r>
      <w:proofErr w:type="spellStart"/>
      <w:r w:rsidRPr="00752E6D">
        <w:rPr>
          <w:lang w:val="en-US"/>
          <w:rPrChange w:id="235" w:author="Gabriela Scur Almudi" w:date="2022-02-23T10:11:00Z">
            <w:rPr/>
          </w:rPrChange>
        </w:rPr>
        <w:t>país</w:t>
      </w:r>
      <w:proofErr w:type="spellEnd"/>
      <w:r w:rsidRPr="00752E6D">
        <w:rPr>
          <w:lang w:val="en-US"/>
          <w:rPrChange w:id="236" w:author="Gabriela Scur Almudi" w:date="2022-02-23T10:11:00Z">
            <w:rPr/>
          </w:rPrChange>
        </w:rPr>
        <w:t>;</w:t>
      </w:r>
    </w:p>
    <w:p w14:paraId="4697696B" w14:textId="2A6B67CB" w:rsidR="00957BC7" w:rsidRDefault="00957BC7" w:rsidP="00957BC7">
      <w:pPr>
        <w:pStyle w:val="PargrafodaLista"/>
        <w:numPr>
          <w:ilvl w:val="0"/>
          <w:numId w:val="3"/>
        </w:numPr>
        <w:spacing w:line="360" w:lineRule="auto"/>
      </w:pPr>
      <w:proofErr w:type="spellStart"/>
      <w:r>
        <w:t>regional_indicator</w:t>
      </w:r>
      <w:proofErr w:type="spellEnd"/>
      <w:r>
        <w:t xml:space="preserve">: </w:t>
      </w:r>
      <w:proofErr w:type="gramStart"/>
      <w:r w:rsidR="00F137A0">
        <w:t>macro regiões</w:t>
      </w:r>
      <w:proofErr w:type="gramEnd"/>
      <w:r w:rsidR="00F137A0">
        <w:t xml:space="preserve"> dos países, quase como continentes inteiros</w:t>
      </w:r>
      <w:r>
        <w:t>;</w:t>
      </w:r>
    </w:p>
    <w:p w14:paraId="7E0CCDA4" w14:textId="27DC88E5" w:rsidR="00957BC7" w:rsidRDefault="00957BC7" w:rsidP="00957BC7">
      <w:pPr>
        <w:pStyle w:val="PargrafodaLista"/>
        <w:numPr>
          <w:ilvl w:val="0"/>
          <w:numId w:val="3"/>
        </w:numPr>
        <w:spacing w:line="360" w:lineRule="auto"/>
      </w:pPr>
      <w:proofErr w:type="spellStart"/>
      <w:r>
        <w:t>ladder_score</w:t>
      </w:r>
      <w:proofErr w:type="spellEnd"/>
      <w:r>
        <w:t>: índice de bem-estar (</w:t>
      </w:r>
      <w:proofErr w:type="spellStart"/>
      <w:r>
        <w:t>well-being</w:t>
      </w:r>
      <w:proofErr w:type="spellEnd"/>
      <w:r>
        <w:t>);</w:t>
      </w:r>
    </w:p>
    <w:p w14:paraId="007013D4" w14:textId="77777777" w:rsidR="00957BC7" w:rsidRDefault="00957BC7" w:rsidP="00957BC7">
      <w:pPr>
        <w:pStyle w:val="PargrafodaLista"/>
        <w:numPr>
          <w:ilvl w:val="0"/>
          <w:numId w:val="3"/>
        </w:numPr>
        <w:spacing w:line="360" w:lineRule="auto"/>
      </w:pPr>
      <w:proofErr w:type="spellStart"/>
      <w:r>
        <w:t>log_gdp_per_capita</w:t>
      </w:r>
      <w:proofErr w:type="spellEnd"/>
      <w:r>
        <w:t>: log dos índices de poder de compra   de cada país, pareado em dólar;</w:t>
      </w:r>
    </w:p>
    <w:p w14:paraId="5D7F0201" w14:textId="77777777" w:rsidR="00957BC7" w:rsidRDefault="00957BC7" w:rsidP="00957BC7">
      <w:pPr>
        <w:pStyle w:val="PargrafodaLista"/>
        <w:numPr>
          <w:ilvl w:val="0"/>
          <w:numId w:val="3"/>
        </w:numPr>
        <w:spacing w:line="360" w:lineRule="auto"/>
      </w:pPr>
      <w:proofErr w:type="spellStart"/>
      <w:r>
        <w:t>healthy_life_expectancy</w:t>
      </w:r>
      <w:proofErr w:type="spellEnd"/>
      <w:r>
        <w:t>: expectativa de vida;</w:t>
      </w:r>
    </w:p>
    <w:p w14:paraId="065F4F41" w14:textId="77777777" w:rsidR="00957BC7" w:rsidRDefault="00957BC7" w:rsidP="00957BC7">
      <w:pPr>
        <w:spacing w:line="360" w:lineRule="auto"/>
      </w:pPr>
      <w:r>
        <w:tab/>
      </w:r>
    </w:p>
    <w:p w14:paraId="24A0C6FF" w14:textId="5F031560" w:rsidR="009F0740" w:rsidRDefault="00957BC7" w:rsidP="00957BC7">
      <w:pPr>
        <w:spacing w:line="360" w:lineRule="auto"/>
      </w:pPr>
      <w:r>
        <w:tab/>
      </w:r>
      <w:r w:rsidR="00173D0B">
        <w:t xml:space="preserve">Todos os títulos das variáveis existentes foram formatados para o formato de </w:t>
      </w:r>
      <w:proofErr w:type="spellStart"/>
      <w:r w:rsidR="00173D0B">
        <w:t>string</w:t>
      </w:r>
      <w:proofErr w:type="spellEnd"/>
      <w:r w:rsidR="00173D0B">
        <w:t xml:space="preserve"> acima descrito, respeitando o padrão para leitura eficiente para os softwares R e Python. </w:t>
      </w:r>
      <w:r>
        <w:t xml:space="preserve">Para dar suporte as análises e melhorar a manipulação dos dados </w:t>
      </w:r>
      <w:r w:rsidR="0078423F">
        <w:t xml:space="preserve">também </w:t>
      </w:r>
      <w:r>
        <w:t xml:space="preserve">foi adicionada </w:t>
      </w:r>
      <w:r w:rsidR="0078423F">
        <w:t>a</w:t>
      </w:r>
      <w:r>
        <w:t xml:space="preserve"> variável </w:t>
      </w:r>
      <w:proofErr w:type="spellStart"/>
      <w:r>
        <w:t>country_code</w:t>
      </w:r>
      <w:proofErr w:type="spellEnd"/>
      <w:r>
        <w:t>, que funciona como número de ID único para cada país registrado na base.</w:t>
      </w:r>
      <w:r w:rsidR="00173D0B">
        <w:t xml:space="preserve"> Por fim o arquivo final do DB está previamente arquivado e disponível em repositório público GitHub (link de referência) em formato </w:t>
      </w:r>
      <w:proofErr w:type="spellStart"/>
      <w:r w:rsidR="00173D0B">
        <w:t>xlsx</w:t>
      </w:r>
      <w:proofErr w:type="spellEnd"/>
      <w:r w:rsidR="00173D0B">
        <w:t xml:space="preserve"> assim como demais arquivos que compuseram a base do desenvolvimento da pesquisa.</w:t>
      </w:r>
    </w:p>
    <w:p w14:paraId="6227BD4E" w14:textId="46CC59A2" w:rsidR="0078423F" w:rsidRDefault="0078423F" w:rsidP="00957BC7">
      <w:pPr>
        <w:spacing w:line="360" w:lineRule="auto"/>
      </w:pPr>
    </w:p>
    <w:p w14:paraId="28976E93" w14:textId="29BD94E3" w:rsidR="00173D0B" w:rsidRPr="00D27139" w:rsidRDefault="00173D0B" w:rsidP="00957BC7">
      <w:pPr>
        <w:spacing w:line="360" w:lineRule="auto"/>
        <w:rPr>
          <w:b/>
          <w:bCs/>
        </w:rPr>
      </w:pPr>
      <w:r>
        <w:tab/>
      </w:r>
      <w:r w:rsidRPr="00D27139">
        <w:rPr>
          <w:b/>
          <w:bCs/>
        </w:rPr>
        <w:t>Análise e tratamento das observações do Banco de Dados</w:t>
      </w:r>
      <w:r w:rsidR="00D27139" w:rsidRPr="00D27139">
        <w:rPr>
          <w:b/>
          <w:bCs/>
        </w:rPr>
        <w:t>:</w:t>
      </w:r>
    </w:p>
    <w:p w14:paraId="69058AD9" w14:textId="77777777" w:rsidR="00D27139" w:rsidRDefault="00D27139" w:rsidP="00957BC7">
      <w:pPr>
        <w:spacing w:line="360" w:lineRule="auto"/>
      </w:pPr>
    </w:p>
    <w:p w14:paraId="034FCA59" w14:textId="4CA51911" w:rsidR="0078423F" w:rsidRDefault="0078423F" w:rsidP="00957BC7">
      <w:pPr>
        <w:spacing w:line="360" w:lineRule="auto"/>
      </w:pPr>
      <w:r>
        <w:tab/>
        <w:t xml:space="preserve">A variável independente da pesquisa, bem-estar ou </w:t>
      </w:r>
      <w:proofErr w:type="spellStart"/>
      <w:r>
        <w:t>ladder_score</w:t>
      </w:r>
      <w:proofErr w:type="spellEnd"/>
      <w:r>
        <w:t xml:space="preserve">, não </w:t>
      </w:r>
      <w:r w:rsidR="00416F08">
        <w:t>continha</w:t>
      </w:r>
      <w:r>
        <w:t xml:space="preserve"> campos vazios ou nulos, e embora nas demais variáveis tampouco haja valores vazios, por vezes, foi possível identificar observações com valores nulos em variáveis de interesse (x observações para ser mais exato). Nesses casos os valores foram tratados (</w:t>
      </w:r>
      <w:r w:rsidRPr="0078423F">
        <w:rPr>
          <w:color w:val="FF0000"/>
        </w:rPr>
        <w:t xml:space="preserve">pensar no </w:t>
      </w:r>
      <w:r w:rsidRPr="0078423F">
        <w:rPr>
          <w:color w:val="FF0000"/>
        </w:rPr>
        <w:lastRenderedPageBreak/>
        <w:t>tratamento específico desses campos</w:t>
      </w:r>
      <w:r>
        <w:t xml:space="preserve">). </w:t>
      </w:r>
      <w:r w:rsidR="00416F08">
        <w:t>No demais, fo</w:t>
      </w:r>
      <w:r w:rsidR="000F5C49">
        <w:t>i revisado o tipo de cada conjunto de valores das variáveis (neste caso todos numéricos) e a formatação dos números (mantidas em casas decimais) para correta interpretação dos softwares de inferência.</w:t>
      </w:r>
    </w:p>
    <w:p w14:paraId="26981DE1" w14:textId="34BF0167" w:rsidR="00395709" w:rsidRDefault="00395709" w:rsidP="00957BC7">
      <w:pPr>
        <w:spacing w:line="360" w:lineRule="auto"/>
      </w:pPr>
    </w:p>
    <w:p w14:paraId="1EA59CE5" w14:textId="3B5C12D3" w:rsidR="00395709" w:rsidRDefault="00395709" w:rsidP="00957BC7">
      <w:pPr>
        <w:spacing w:line="360" w:lineRule="auto"/>
      </w:pPr>
      <w:r>
        <w:tab/>
        <w:t xml:space="preserve">A variável </w:t>
      </w:r>
      <w:proofErr w:type="spellStart"/>
      <w:r>
        <w:t>country_name</w:t>
      </w:r>
      <w:proofErr w:type="spellEnd"/>
      <w:r>
        <w:t xml:space="preserve">, que define os nomes dos países pesquisados em cada ano, também precisou de alterações: de 2015 a 2020 não participaram necessariamente em todos os anos os mesmos países; assim, o total de 20 países foi excluído da formação do DB por não contemplar </w:t>
      </w:r>
      <w:r w:rsidR="000F5C49">
        <w:t>dados</w:t>
      </w:r>
      <w:r>
        <w:t xml:space="preserve"> em todos os anos</w:t>
      </w:r>
      <w:r w:rsidR="000F5C49">
        <w:t xml:space="preserve"> de interesse</w:t>
      </w:r>
      <w:r>
        <w:t>. São eles:</w:t>
      </w:r>
    </w:p>
    <w:p w14:paraId="75C3EE52" w14:textId="77777777" w:rsidR="00395709" w:rsidRDefault="00395709" w:rsidP="00957BC7">
      <w:pPr>
        <w:spacing w:line="360" w:lineRule="auto"/>
      </w:pPr>
    </w:p>
    <w:p w14:paraId="09FA2EF4" w14:textId="2C71173A" w:rsidR="00395709" w:rsidRDefault="00395709" w:rsidP="00395709">
      <w:pPr>
        <w:spacing w:line="360" w:lineRule="auto"/>
      </w:pPr>
      <w:r>
        <w:tab/>
        <w:t xml:space="preserve">Angola; Belize; </w:t>
      </w:r>
      <w:proofErr w:type="spellStart"/>
      <w:r>
        <w:t>Bhutan</w:t>
      </w:r>
      <w:proofErr w:type="spellEnd"/>
      <w:r>
        <w:t xml:space="preserve">; Central African </w:t>
      </w:r>
      <w:proofErr w:type="spellStart"/>
      <w:r>
        <w:t>Republic</w:t>
      </w:r>
      <w:proofErr w:type="spellEnd"/>
      <w:r>
        <w:t xml:space="preserve">; </w:t>
      </w:r>
      <w:proofErr w:type="spellStart"/>
      <w:r>
        <w:t>Comoros</w:t>
      </w:r>
      <w:proofErr w:type="spellEnd"/>
      <w:r>
        <w:t xml:space="preserve">; Congo (Kinshasa); </w:t>
      </w:r>
      <w:r>
        <w:tab/>
        <w:t xml:space="preserve">Gambia; Laos; </w:t>
      </w:r>
      <w:proofErr w:type="spellStart"/>
      <w:r>
        <w:t>Lesotho</w:t>
      </w:r>
      <w:proofErr w:type="spellEnd"/>
      <w:r>
        <w:t xml:space="preserve">; </w:t>
      </w:r>
      <w:proofErr w:type="spellStart"/>
      <w:r>
        <w:t>Maldives</w:t>
      </w:r>
      <w:proofErr w:type="spellEnd"/>
      <w:r>
        <w:t xml:space="preserve">; </w:t>
      </w:r>
      <w:proofErr w:type="spellStart"/>
      <w:r>
        <w:t>Mozambique</w:t>
      </w:r>
      <w:proofErr w:type="spellEnd"/>
      <w:r>
        <w:t xml:space="preserve">; Puerto Rico; Qatar; </w:t>
      </w:r>
      <w:proofErr w:type="spellStart"/>
      <w:r>
        <w:t>Somalia</w:t>
      </w:r>
      <w:proofErr w:type="spellEnd"/>
      <w:r>
        <w:t xml:space="preserve">; </w:t>
      </w:r>
      <w:r>
        <w:tab/>
      </w:r>
      <w:proofErr w:type="spellStart"/>
      <w:r>
        <w:t>Somaliland</w:t>
      </w:r>
      <w:proofErr w:type="spellEnd"/>
      <w:r>
        <w:t xml:space="preserve"> </w:t>
      </w:r>
      <w:proofErr w:type="spellStart"/>
      <w:r>
        <w:t>region</w:t>
      </w:r>
      <w:proofErr w:type="spellEnd"/>
      <w:r>
        <w:t xml:space="preserve">; </w:t>
      </w:r>
      <w:proofErr w:type="spellStart"/>
      <w:r>
        <w:t>Sudan</w:t>
      </w:r>
      <w:proofErr w:type="spellEnd"/>
      <w:r>
        <w:t xml:space="preserve">; Suriname; </w:t>
      </w:r>
      <w:proofErr w:type="spellStart"/>
      <w:r>
        <w:t>Swaziland</w:t>
      </w:r>
      <w:proofErr w:type="spellEnd"/>
      <w:r>
        <w:t xml:space="preserve">; </w:t>
      </w:r>
      <w:proofErr w:type="spellStart"/>
      <w:r>
        <w:t>Syria</w:t>
      </w:r>
      <w:proofErr w:type="spellEnd"/>
      <w:r>
        <w:t>; e Trinidad &amp; Tobago.</w:t>
      </w:r>
    </w:p>
    <w:p w14:paraId="0994CD30" w14:textId="2C9057FF" w:rsidR="00395709" w:rsidRDefault="00395709" w:rsidP="00395709">
      <w:pPr>
        <w:spacing w:line="360" w:lineRule="auto"/>
      </w:pPr>
    </w:p>
    <w:p w14:paraId="388C95E6" w14:textId="5EA61AA3" w:rsidR="00395709" w:rsidRPr="009F0740" w:rsidRDefault="00395709" w:rsidP="00395709">
      <w:pPr>
        <w:spacing w:line="360" w:lineRule="auto"/>
      </w:pPr>
      <w:r>
        <w:tab/>
        <w:t xml:space="preserve">A perda maior para a exclusão dos países acima </w:t>
      </w:r>
      <w:r w:rsidR="00F137A0">
        <w:t xml:space="preserve">é que muitos deles estavam inseridos em continentes interessantes para a análise comparada, a maior parte deles advindos de continente Africano. No total, foram inseridos então 142 países, 10 </w:t>
      </w:r>
      <w:proofErr w:type="gramStart"/>
      <w:r w:rsidR="00F137A0">
        <w:t>macro regiões</w:t>
      </w:r>
      <w:proofErr w:type="gramEnd"/>
      <w:r w:rsidR="00F137A0">
        <w:t xml:space="preserve"> continentais e 852 linhas de </w:t>
      </w:r>
      <w:commentRangeStart w:id="237"/>
      <w:r w:rsidR="00F137A0">
        <w:t>observações</w:t>
      </w:r>
      <w:commentRangeEnd w:id="237"/>
      <w:r w:rsidR="00F30979">
        <w:rPr>
          <w:rStyle w:val="Refdecomentrio"/>
        </w:rPr>
        <w:commentReference w:id="237"/>
      </w:r>
      <w:r w:rsidR="00F137A0">
        <w:t>.</w:t>
      </w:r>
    </w:p>
    <w:p w14:paraId="02CDE754" w14:textId="77777777" w:rsidR="005154B6" w:rsidRDefault="005154B6"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238" w:name="_Hlk66353157"/>
      <w:r w:rsidRPr="005154B6">
        <w:t xml:space="preserve"> </w:t>
      </w:r>
      <w:r>
        <w:t>de forma sucinta</w:t>
      </w:r>
      <w:r w:rsidRPr="005154B6">
        <w:t>.</w:t>
      </w:r>
    </w:p>
    <w:bookmarkEnd w:id="238"/>
    <w:p w14:paraId="4F80E952" w14:textId="77777777" w:rsidR="005154B6" w:rsidRDefault="005154B6" w:rsidP="000A46BE">
      <w:pPr>
        <w:spacing w:line="360" w:lineRule="auto"/>
      </w:pPr>
    </w:p>
    <w:p w14:paraId="33E6A71C" w14:textId="77777777" w:rsidR="000A46BE" w:rsidRDefault="000A46BE" w:rsidP="000A46BE">
      <w:pPr>
        <w:spacing w:line="360" w:lineRule="auto"/>
        <w:jc w:val="left"/>
      </w:pPr>
      <w:r>
        <w:rPr>
          <w:b/>
        </w:rPr>
        <w:t xml:space="preserve">Agradecimento </w:t>
      </w:r>
      <w:r>
        <w:t>(opcional, 1 parágrafo, bem sucinto)</w:t>
      </w:r>
    </w:p>
    <w:p w14:paraId="32A5B1EB" w14:textId="77777777" w:rsidR="000A46BE" w:rsidRPr="00AF625F" w:rsidRDefault="000A46BE" w:rsidP="000A46BE">
      <w:pPr>
        <w:spacing w:line="360" w:lineRule="auto"/>
        <w:jc w:val="left"/>
      </w:pPr>
      <w:r>
        <w:t xml:space="preserve"> </w:t>
      </w:r>
    </w:p>
    <w:p w14:paraId="419754AA" w14:textId="0D47E0D4" w:rsidR="000A46BE" w:rsidRDefault="000A46BE" w:rsidP="000A46BE">
      <w:pPr>
        <w:spacing w:line="360" w:lineRule="auto"/>
      </w:pPr>
      <w:r>
        <w:tab/>
      </w:r>
      <w:r w:rsidR="005154B6" w:rsidRPr="005154B6">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w:t>
      </w:r>
      <w:r w:rsidR="005154B6" w:rsidRPr="005154B6">
        <w:lastRenderedPageBreak/>
        <w:t>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239" w:name="_Hlk33977167"/>
      <w:r w:rsidRPr="000E6826">
        <w:rPr>
          <w:b/>
        </w:rPr>
        <w:t>Referências</w:t>
      </w:r>
    </w:p>
    <w:bookmarkEnd w:id="239"/>
    <w:p w14:paraId="0D67B80F" w14:textId="77777777" w:rsidR="000A46BE" w:rsidRPr="000E6826" w:rsidRDefault="000A46BE" w:rsidP="000A46BE">
      <w:pPr>
        <w:spacing w:line="360" w:lineRule="auto"/>
        <w:rPr>
          <w:b/>
        </w:rPr>
      </w:pPr>
    </w:p>
    <w:p w14:paraId="5F0CD124" w14:textId="1BDC4D23" w:rsidR="000A46BE" w:rsidRDefault="000A46BE" w:rsidP="000A46BE">
      <w:pPr>
        <w:spacing w:line="360" w:lineRule="auto"/>
      </w:pPr>
      <w:r>
        <w:tab/>
      </w:r>
      <w:r w:rsidR="005154B6">
        <w:t xml:space="preserve">Neste tópico deverá conter todas as referências dos trabalhos citados no texto e formatadas seguindo rigorosamente as normas do MBA USP ESALQ.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sistema TCC. </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800FF0" w:rsidRDefault="00551EA4" w:rsidP="00CB4C42">
      <w:pPr>
        <w:spacing w:line="360" w:lineRule="auto"/>
        <w:rPr>
          <w:color w:val="FF0000"/>
        </w:rPr>
      </w:pPr>
      <w:r w:rsidRPr="00800FF0">
        <w:rPr>
          <w:color w:val="FF0000"/>
        </w:rPr>
        <w:t>O TCC deverá conter no máximo 30 páginas, incluindo o(s) Apêndice(s) e/ou Anexo(s).</w:t>
      </w:r>
    </w:p>
    <w:sectPr w:rsidR="00551EA4" w:rsidRPr="00800FF0" w:rsidSect="00EE21D2">
      <w:headerReference w:type="default" r:id="rId16"/>
      <w:footerReference w:type="default" r:id="rId17"/>
      <w:footerReference w:type="first" r:id="rId1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abriela Scur Almudi" w:date="2022-02-23T10:15:00Z" w:initials="GS">
    <w:p w14:paraId="5EF639B3" w14:textId="77777777" w:rsidR="008C2B71" w:rsidRDefault="008C2B71">
      <w:pPr>
        <w:pStyle w:val="Textodecomentrio"/>
      </w:pPr>
      <w:r>
        <w:rPr>
          <w:rStyle w:val="Refdecomentrio"/>
        </w:rPr>
        <w:annotationRef/>
      </w:r>
      <w:r>
        <w:t xml:space="preserve">Deixe a escrita para o nosso mesmo. Como será que o Brasil (ou américa </w:t>
      </w:r>
      <w:proofErr w:type="gramStart"/>
      <w:r>
        <w:t>latina)...</w:t>
      </w:r>
      <w:proofErr w:type="gramEnd"/>
      <w:r>
        <w:t>.</w:t>
      </w:r>
    </w:p>
    <w:p w14:paraId="3D982705" w14:textId="77777777" w:rsidR="008C2B71" w:rsidRDefault="008C2B71">
      <w:pPr>
        <w:pStyle w:val="Textodecomentrio"/>
      </w:pPr>
    </w:p>
    <w:p w14:paraId="0074B6A7" w14:textId="3A226674" w:rsidR="008C2B71" w:rsidRDefault="008C2B71">
      <w:pPr>
        <w:pStyle w:val="Textodecomentrio"/>
      </w:pPr>
      <w:r>
        <w:t xml:space="preserve">Mas </w:t>
      </w:r>
      <w:proofErr w:type="spellStart"/>
      <w:r>
        <w:t>lembre</w:t>
      </w:r>
      <w:proofErr w:type="spellEnd"/>
      <w:r>
        <w:t xml:space="preserve">: se </w:t>
      </w:r>
      <w:proofErr w:type="spellStart"/>
      <w:r>
        <w:t>vc</w:t>
      </w:r>
      <w:proofErr w:type="spellEnd"/>
      <w:r>
        <w:t xml:space="preserve"> faz essas perguntas, terá q responder com o estudo. Se não responder em nível “américa latina” nem coloque. </w:t>
      </w:r>
    </w:p>
  </w:comment>
  <w:comment w:id="74" w:author="Gabriela Scur Almudi" w:date="2022-02-23T10:20:00Z" w:initials="GS">
    <w:p w14:paraId="0089E13C" w14:textId="767E0617" w:rsidR="008C2B71" w:rsidRDefault="008C2B71">
      <w:pPr>
        <w:pStyle w:val="Textodecomentrio"/>
      </w:pPr>
      <w:r>
        <w:rPr>
          <w:rStyle w:val="Refdecomentrio"/>
        </w:rPr>
        <w:annotationRef/>
      </w:r>
      <w:r>
        <w:t xml:space="preserve">Edu, precisa desenvolver essa parte, mesmo que depois </w:t>
      </w:r>
      <w:proofErr w:type="spellStart"/>
      <w:r w:rsidR="00F30979">
        <w:t>vc</w:t>
      </w:r>
      <w:proofErr w:type="spellEnd"/>
      <w:r w:rsidR="00F30979">
        <w:t xml:space="preserve"> complemente/altere... acho q </w:t>
      </w:r>
      <w:proofErr w:type="spellStart"/>
      <w:r w:rsidR="00F30979">
        <w:t>vc</w:t>
      </w:r>
      <w:proofErr w:type="spellEnd"/>
      <w:r w:rsidR="00F30979">
        <w:t xml:space="preserve"> entregou essa parte na 1ª na 1ª. entrega...  </w:t>
      </w:r>
    </w:p>
  </w:comment>
  <w:comment w:id="237" w:author="Gabriela Scur Almudi" w:date="2022-02-23T10:24:00Z" w:initials="GS">
    <w:p w14:paraId="5BBCA966" w14:textId="398EDE78" w:rsidR="00F30979" w:rsidRDefault="00F30979">
      <w:pPr>
        <w:pStyle w:val="Textodecomentrio"/>
      </w:pPr>
      <w:r>
        <w:rPr>
          <w:rStyle w:val="Refdecomentrio"/>
        </w:rPr>
        <w:annotationRef/>
      </w:r>
      <w:r>
        <w:t xml:space="preserve">Acho q vale aqui inserir os “próximos </w:t>
      </w:r>
      <w:proofErr w:type="gramStart"/>
      <w:r>
        <w:t>passos”...</w:t>
      </w:r>
      <w:proofErr w:type="gramEnd"/>
      <w:r>
        <w:t xml:space="preserve"> ou deixar claro no método o q </w:t>
      </w:r>
      <w:proofErr w:type="spellStart"/>
      <w:r>
        <w:t>vc</w:t>
      </w:r>
      <w:proofErr w:type="spellEnd"/>
      <w:r>
        <w:t xml:space="preserve"> já fez (tipo em etapas... e que a etapa1 tratamento dos dados – </w:t>
      </w:r>
      <w:proofErr w:type="spellStart"/>
      <w:r>
        <w:t>vc</w:t>
      </w:r>
      <w:proofErr w:type="spellEnd"/>
      <w:r>
        <w:t xml:space="preserve"> já fez e faltam x, y, z etapas a serem feitas. ALGO DO TIPO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4B6A7" w15:done="1"/>
  <w15:commentEx w15:paraId="0089E13C" w15:done="0"/>
  <w15:commentEx w15:paraId="5BBC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87CB" w16cex:dateUtc="2022-02-23T13:15:00Z"/>
  <w16cex:commentExtensible w16cex:durableId="25C088D8" w16cex:dateUtc="2022-02-23T13:20:00Z"/>
  <w16cex:commentExtensible w16cex:durableId="25C089D2" w16cex:dateUtc="2022-02-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4B6A7" w16cid:durableId="25C087CB"/>
  <w16cid:commentId w16cid:paraId="0089E13C" w16cid:durableId="25C088D8"/>
  <w16cid:commentId w16cid:paraId="5BBCA966" w16cid:durableId="25C08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4FAC" w14:textId="77777777" w:rsidR="00296CA6" w:rsidRDefault="00296CA6" w:rsidP="005F5FEB">
      <w:pPr>
        <w:spacing w:line="240" w:lineRule="auto"/>
      </w:pPr>
      <w:r>
        <w:separator/>
      </w:r>
    </w:p>
  </w:endnote>
  <w:endnote w:type="continuationSeparator" w:id="0">
    <w:p w14:paraId="43A6733A" w14:textId="77777777" w:rsidR="00296CA6" w:rsidRDefault="00296CA6"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296CA6">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0DC6" w14:textId="77777777" w:rsidR="00296CA6" w:rsidRDefault="00296CA6" w:rsidP="005F5FEB">
      <w:pPr>
        <w:spacing w:line="240" w:lineRule="auto"/>
      </w:pPr>
      <w:bookmarkStart w:id="0" w:name="_Hlk493588901"/>
      <w:bookmarkEnd w:id="0"/>
      <w:r>
        <w:separator/>
      </w:r>
    </w:p>
  </w:footnote>
  <w:footnote w:type="continuationSeparator" w:id="0">
    <w:p w14:paraId="6FF32F45" w14:textId="77777777" w:rsidR="00296CA6" w:rsidRDefault="00296CA6"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240" w:name="_Hlk33913842"/>
    <w:bookmarkStart w:id="241"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240"/>
  <w:bookmarkEnd w:id="241"/>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 Scur Almudi">
    <w15:presenceInfo w15:providerId="AD" w15:userId="S-1-5-21-763067897-1009454357-774919444-36280"/>
  </w15:person>
  <w15:person w15:author="eduardo">
    <w15:presenceInfo w15:providerId="Windows Live" w15:userId="aed64969c0d3f2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2FC0"/>
    <w:rsid w:val="000318BF"/>
    <w:rsid w:val="0003392C"/>
    <w:rsid w:val="00033ABE"/>
    <w:rsid w:val="000379B9"/>
    <w:rsid w:val="000414DF"/>
    <w:rsid w:val="00042541"/>
    <w:rsid w:val="0006184C"/>
    <w:rsid w:val="0006582A"/>
    <w:rsid w:val="000803DA"/>
    <w:rsid w:val="00080BC8"/>
    <w:rsid w:val="000A08F3"/>
    <w:rsid w:val="000A1F2D"/>
    <w:rsid w:val="000A23B0"/>
    <w:rsid w:val="000A46BE"/>
    <w:rsid w:val="000A64CD"/>
    <w:rsid w:val="000A7332"/>
    <w:rsid w:val="000B6C41"/>
    <w:rsid w:val="000C043D"/>
    <w:rsid w:val="000C5E50"/>
    <w:rsid w:val="000C7957"/>
    <w:rsid w:val="000D3CF2"/>
    <w:rsid w:val="000D65A6"/>
    <w:rsid w:val="000D7128"/>
    <w:rsid w:val="000E6826"/>
    <w:rsid w:val="000F06D0"/>
    <w:rsid w:val="000F3312"/>
    <w:rsid w:val="000F5C49"/>
    <w:rsid w:val="000F7383"/>
    <w:rsid w:val="00103C8C"/>
    <w:rsid w:val="0010566C"/>
    <w:rsid w:val="00106E6C"/>
    <w:rsid w:val="00111217"/>
    <w:rsid w:val="001179F3"/>
    <w:rsid w:val="00123A50"/>
    <w:rsid w:val="0014260C"/>
    <w:rsid w:val="001426C6"/>
    <w:rsid w:val="00155FEB"/>
    <w:rsid w:val="001650D8"/>
    <w:rsid w:val="00173435"/>
    <w:rsid w:val="00173D0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033E"/>
    <w:rsid w:val="00295E7E"/>
    <w:rsid w:val="00296614"/>
    <w:rsid w:val="00296CA6"/>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95709"/>
    <w:rsid w:val="003A2BF8"/>
    <w:rsid w:val="003A50AD"/>
    <w:rsid w:val="003B3E2D"/>
    <w:rsid w:val="003C0770"/>
    <w:rsid w:val="003C0DDD"/>
    <w:rsid w:val="003C1B38"/>
    <w:rsid w:val="003C5149"/>
    <w:rsid w:val="003C65F6"/>
    <w:rsid w:val="003C7E8D"/>
    <w:rsid w:val="003E150B"/>
    <w:rsid w:val="003E36CE"/>
    <w:rsid w:val="003E64D0"/>
    <w:rsid w:val="003F02C0"/>
    <w:rsid w:val="003F1EED"/>
    <w:rsid w:val="003F77A8"/>
    <w:rsid w:val="00402E00"/>
    <w:rsid w:val="0040349A"/>
    <w:rsid w:val="00406344"/>
    <w:rsid w:val="004139D1"/>
    <w:rsid w:val="00414EA7"/>
    <w:rsid w:val="00416F08"/>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41D30"/>
    <w:rsid w:val="005502EC"/>
    <w:rsid w:val="00551EA4"/>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E67F9"/>
    <w:rsid w:val="005F1AB7"/>
    <w:rsid w:val="005F29F8"/>
    <w:rsid w:val="005F4EB3"/>
    <w:rsid w:val="005F5FEB"/>
    <w:rsid w:val="0062319A"/>
    <w:rsid w:val="00636D01"/>
    <w:rsid w:val="00637AFE"/>
    <w:rsid w:val="00647DBF"/>
    <w:rsid w:val="00651C9B"/>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2E6D"/>
    <w:rsid w:val="00753001"/>
    <w:rsid w:val="007551BF"/>
    <w:rsid w:val="00770024"/>
    <w:rsid w:val="007749A1"/>
    <w:rsid w:val="007819B7"/>
    <w:rsid w:val="0078405D"/>
    <w:rsid w:val="0078423F"/>
    <w:rsid w:val="00784D7A"/>
    <w:rsid w:val="007854B3"/>
    <w:rsid w:val="007A2A3C"/>
    <w:rsid w:val="007A658E"/>
    <w:rsid w:val="007B0806"/>
    <w:rsid w:val="007B3779"/>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4903"/>
    <w:rsid w:val="008B5BBC"/>
    <w:rsid w:val="008C2B71"/>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0AB6"/>
    <w:rsid w:val="009319BD"/>
    <w:rsid w:val="00931D71"/>
    <w:rsid w:val="00932E28"/>
    <w:rsid w:val="0093332B"/>
    <w:rsid w:val="0094025E"/>
    <w:rsid w:val="0094383B"/>
    <w:rsid w:val="00957BC7"/>
    <w:rsid w:val="009619D9"/>
    <w:rsid w:val="009629EB"/>
    <w:rsid w:val="009638EC"/>
    <w:rsid w:val="00964DE5"/>
    <w:rsid w:val="00973982"/>
    <w:rsid w:val="00981503"/>
    <w:rsid w:val="009924AC"/>
    <w:rsid w:val="00992731"/>
    <w:rsid w:val="00992A07"/>
    <w:rsid w:val="009934FC"/>
    <w:rsid w:val="009A06AA"/>
    <w:rsid w:val="009B2B1C"/>
    <w:rsid w:val="009C467C"/>
    <w:rsid w:val="009C5437"/>
    <w:rsid w:val="009D2D67"/>
    <w:rsid w:val="009D4560"/>
    <w:rsid w:val="009D7441"/>
    <w:rsid w:val="009D7C2D"/>
    <w:rsid w:val="009E3D42"/>
    <w:rsid w:val="009E6355"/>
    <w:rsid w:val="009E7FB7"/>
    <w:rsid w:val="009F0740"/>
    <w:rsid w:val="009F11F4"/>
    <w:rsid w:val="009F43AE"/>
    <w:rsid w:val="00A045BD"/>
    <w:rsid w:val="00A06683"/>
    <w:rsid w:val="00A143E9"/>
    <w:rsid w:val="00A3138A"/>
    <w:rsid w:val="00A36413"/>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1CA2"/>
    <w:rsid w:val="00AE2179"/>
    <w:rsid w:val="00AE2422"/>
    <w:rsid w:val="00AF625F"/>
    <w:rsid w:val="00AF7A61"/>
    <w:rsid w:val="00B0110A"/>
    <w:rsid w:val="00B057DD"/>
    <w:rsid w:val="00B15503"/>
    <w:rsid w:val="00B34D23"/>
    <w:rsid w:val="00B35358"/>
    <w:rsid w:val="00B35F3F"/>
    <w:rsid w:val="00B523BB"/>
    <w:rsid w:val="00B5289B"/>
    <w:rsid w:val="00B5612B"/>
    <w:rsid w:val="00B57893"/>
    <w:rsid w:val="00B67CC1"/>
    <w:rsid w:val="00B71451"/>
    <w:rsid w:val="00B73815"/>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10919"/>
    <w:rsid w:val="00C232C9"/>
    <w:rsid w:val="00C24BEA"/>
    <w:rsid w:val="00C26E78"/>
    <w:rsid w:val="00C278FE"/>
    <w:rsid w:val="00C32EE4"/>
    <w:rsid w:val="00C32F20"/>
    <w:rsid w:val="00C46DFE"/>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22D3"/>
    <w:rsid w:val="00CF4624"/>
    <w:rsid w:val="00CF5BE5"/>
    <w:rsid w:val="00D0473F"/>
    <w:rsid w:val="00D172FA"/>
    <w:rsid w:val="00D20B96"/>
    <w:rsid w:val="00D2204B"/>
    <w:rsid w:val="00D27139"/>
    <w:rsid w:val="00D31253"/>
    <w:rsid w:val="00D35847"/>
    <w:rsid w:val="00D430F6"/>
    <w:rsid w:val="00D475D2"/>
    <w:rsid w:val="00D50856"/>
    <w:rsid w:val="00D52F94"/>
    <w:rsid w:val="00D65298"/>
    <w:rsid w:val="00D706A2"/>
    <w:rsid w:val="00D757B2"/>
    <w:rsid w:val="00D84528"/>
    <w:rsid w:val="00D85677"/>
    <w:rsid w:val="00D91E0D"/>
    <w:rsid w:val="00D92CD6"/>
    <w:rsid w:val="00DB07AF"/>
    <w:rsid w:val="00DB1D8D"/>
    <w:rsid w:val="00DB5464"/>
    <w:rsid w:val="00DC1FA9"/>
    <w:rsid w:val="00DC710C"/>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36F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37A0"/>
    <w:rsid w:val="00F14CB3"/>
    <w:rsid w:val="00F21C79"/>
    <w:rsid w:val="00F23EFD"/>
    <w:rsid w:val="00F30979"/>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A7C4E-A4A2-4A0C-8035-68BFFDD4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3375</Words>
  <Characters>18231</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eduardo</cp:lastModifiedBy>
  <cp:revision>2</cp:revision>
  <cp:lastPrinted>2014-09-18T13:37:00Z</cp:lastPrinted>
  <dcterms:created xsi:type="dcterms:W3CDTF">2022-02-24T00:00:00Z</dcterms:created>
  <dcterms:modified xsi:type="dcterms:W3CDTF">2022-02-24T00:00:00Z</dcterms:modified>
</cp:coreProperties>
</file>